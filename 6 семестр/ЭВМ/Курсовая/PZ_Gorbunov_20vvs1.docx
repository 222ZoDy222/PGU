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C7" w:rsidRPr="007418C9" w:rsidRDefault="003306DB" w:rsidP="00B77F34">
      <w:pPr>
        <w:pStyle w:val="a5"/>
      </w:pPr>
      <w:r w:rsidRPr="007418C9">
        <w:t>Министерство образования Российской Федерации</w:t>
      </w:r>
    </w:p>
    <w:p w:rsidR="003306DB" w:rsidRPr="007418C9" w:rsidRDefault="003306DB" w:rsidP="00B77F34">
      <w:pPr>
        <w:pStyle w:val="a5"/>
      </w:pPr>
      <w:r w:rsidRPr="007418C9">
        <w:t>Пензенский государственный университет</w:t>
      </w:r>
    </w:p>
    <w:p w:rsidR="003306DB" w:rsidRPr="007418C9" w:rsidRDefault="003306DB" w:rsidP="00B77F34">
      <w:pPr>
        <w:pStyle w:val="a5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:rsidR="003306DB" w:rsidRDefault="003306DB" w:rsidP="00447A9D">
      <w:pPr>
        <w:pStyle w:val="a7"/>
      </w:pPr>
      <w:r w:rsidRPr="00447A9D">
        <w:t>ПОЯСНИТЕЛЬНАЯ</w:t>
      </w:r>
      <w:r w:rsidRPr="003306DB">
        <w:t xml:space="preserve"> </w:t>
      </w:r>
      <w:r w:rsidRPr="007418C9">
        <w:t>ЗАПИСКА</w:t>
      </w:r>
    </w:p>
    <w:p w:rsidR="007418C9" w:rsidRPr="007418C9" w:rsidRDefault="007418C9" w:rsidP="00447A9D">
      <w:pPr>
        <w:pStyle w:val="a5"/>
      </w:pPr>
      <w:r w:rsidRPr="007418C9">
        <w:t>к курсовому проекту по дисциплине</w:t>
      </w:r>
    </w:p>
    <w:p w:rsidR="007418C9" w:rsidRPr="007418C9" w:rsidRDefault="007418C9" w:rsidP="00447A9D">
      <w:pPr>
        <w:pStyle w:val="a5"/>
      </w:pPr>
      <w:r w:rsidRPr="007418C9">
        <w:t>«Электронно-вычислительные машины</w:t>
      </w:r>
    </w:p>
    <w:p w:rsidR="007418C9" w:rsidRPr="007418C9" w:rsidRDefault="007418C9" w:rsidP="00447A9D">
      <w:pPr>
        <w:pStyle w:val="a5"/>
      </w:pPr>
      <w:r w:rsidRPr="007418C9">
        <w:t>и периферийные устройства»</w:t>
      </w:r>
    </w:p>
    <w:p w:rsidR="007418C9" w:rsidRDefault="007418C9" w:rsidP="00447A9D">
      <w:pPr>
        <w:pStyle w:val="a5"/>
      </w:pPr>
      <w:r w:rsidRPr="007418C9">
        <w:t>на тему: «Процессор универсальной ЭВМ»</w:t>
      </w:r>
    </w:p>
    <w:p w:rsidR="0095596A" w:rsidRDefault="0095596A" w:rsidP="00447A9D">
      <w:pPr>
        <w:pStyle w:val="a5"/>
      </w:pPr>
    </w:p>
    <w:p w:rsidR="0095596A" w:rsidRDefault="0095596A" w:rsidP="00447A9D">
      <w:pPr>
        <w:pStyle w:val="a5"/>
      </w:pPr>
    </w:p>
    <w:p w:rsidR="0095596A" w:rsidRDefault="0095596A" w:rsidP="00447A9D">
      <w:pPr>
        <w:pStyle w:val="a5"/>
      </w:pPr>
    </w:p>
    <w:tbl>
      <w:tblPr>
        <w:tblpPr w:leftFromText="181" w:rightFromText="181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55"/>
      </w:tblGrid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A62C9F" w:rsidRPr="0041306A" w:rsidRDefault="00A62C9F" w:rsidP="00A62C9F">
            <w:pPr>
              <w:pStyle w:val="a5"/>
              <w:jc w:val="left"/>
            </w:pPr>
            <w:r w:rsidRPr="0041306A">
              <w:t>Выполнил:</w:t>
            </w:r>
          </w:p>
        </w:tc>
      </w:tr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A62C9F" w:rsidRPr="001E6D27" w:rsidRDefault="00DC05A8" w:rsidP="0010781C">
            <w:pPr>
              <w:pStyle w:val="a5"/>
              <w:ind w:left="283"/>
              <w:jc w:val="left"/>
            </w:pPr>
            <w:r>
              <w:t xml:space="preserve">Студент группы </w:t>
            </w:r>
            <w:r w:rsidR="007E3F19" w:rsidRPr="007E3F19">
              <w:t>20ВВ</w:t>
            </w:r>
            <w:r w:rsidR="0010781C">
              <w:t>С</w:t>
            </w:r>
            <w:r w:rsidR="007E3F19" w:rsidRPr="007E3F19">
              <w:t>1</w:t>
            </w:r>
          </w:p>
        </w:tc>
      </w:tr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A62C9F" w:rsidRPr="005C4610" w:rsidRDefault="0010781C" w:rsidP="00D403CE">
            <w:pPr>
              <w:pStyle w:val="a5"/>
              <w:ind w:left="283"/>
              <w:jc w:val="left"/>
            </w:pPr>
            <w:r w:rsidRPr="0010781C">
              <w:t>Горбунов Н.А.</w:t>
            </w:r>
          </w:p>
        </w:tc>
      </w:tr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1A4ED0" w:rsidRPr="0041306A" w:rsidRDefault="00A62C9F" w:rsidP="00A62C9F">
            <w:pPr>
              <w:pStyle w:val="a5"/>
              <w:jc w:val="left"/>
            </w:pPr>
            <w:r w:rsidRPr="0041306A">
              <w:t>Принял:</w:t>
            </w:r>
          </w:p>
        </w:tc>
      </w:tr>
      <w:tr w:rsidR="001A4ED0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1A4ED0" w:rsidRPr="0041306A" w:rsidRDefault="001A4ED0" w:rsidP="001A4ED0">
            <w:pPr>
              <w:pStyle w:val="a5"/>
              <w:ind w:left="283"/>
              <w:jc w:val="left"/>
            </w:pPr>
            <w:r>
              <w:t>Коннов Н.Н.</w:t>
            </w:r>
          </w:p>
        </w:tc>
      </w:tr>
    </w:tbl>
    <w:p w:rsidR="009B5785" w:rsidRDefault="009B5785" w:rsidP="0095596A">
      <w:pPr>
        <w:pStyle w:val="a9"/>
        <w:spacing w:before="0"/>
        <w:jc w:val="center"/>
      </w:pPr>
    </w:p>
    <w:p w:rsidR="009B5785" w:rsidRDefault="009B5785" w:rsidP="0095596A">
      <w:pPr>
        <w:pStyle w:val="a9"/>
        <w:spacing w:before="0"/>
        <w:jc w:val="center"/>
      </w:pPr>
    </w:p>
    <w:p w:rsidR="009B5785" w:rsidRDefault="009B5785" w:rsidP="0095596A">
      <w:pPr>
        <w:pStyle w:val="a9"/>
        <w:spacing w:before="0"/>
        <w:jc w:val="center"/>
      </w:pPr>
    </w:p>
    <w:p w:rsidR="009B5785" w:rsidRDefault="009B5785" w:rsidP="0095596A">
      <w:pPr>
        <w:pStyle w:val="a9"/>
        <w:spacing w:before="0"/>
        <w:jc w:val="center"/>
      </w:pPr>
    </w:p>
    <w:p w:rsidR="009B5785" w:rsidRPr="001A4ED0" w:rsidRDefault="009B5785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95B96" w:rsidRPr="006D511A" w:rsidRDefault="00195B96" w:rsidP="0095596A">
      <w:pPr>
        <w:pStyle w:val="a9"/>
        <w:spacing w:before="0"/>
        <w:jc w:val="center"/>
        <w:rPr>
          <w:lang w:val="en-US"/>
        </w:rPr>
        <w:sectPr w:rsidR="00195B96" w:rsidRPr="006D511A" w:rsidSect="00A97DB6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  <w:r w:rsidRPr="00447A9D">
        <w:t>Пенза</w:t>
      </w:r>
      <w:r w:rsidR="005C4610">
        <w:t xml:space="preserve"> 20</w:t>
      </w:r>
      <w:r w:rsidR="00FB7AF0">
        <w:t>2</w:t>
      </w:r>
      <w:r w:rsidR="006D511A">
        <w:rPr>
          <w:lang w:val="en-US"/>
        </w:rPr>
        <w:t>3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-172024168"/>
        <w:docPartObj>
          <w:docPartGallery w:val="Table of Contents"/>
          <w:docPartUnique/>
        </w:docPartObj>
      </w:sdtPr>
      <w:sdtContent>
        <w:p w:rsidR="00893311" w:rsidRDefault="002D2D52">
          <w:pPr>
            <w:pStyle w:val="ad"/>
          </w:pPr>
          <w:r>
            <w:t>Содержание</w:t>
          </w:r>
        </w:p>
        <w:p w:rsidR="001701E7" w:rsidRDefault="00893311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63100" w:history="1">
            <w:r w:rsidR="001701E7" w:rsidRPr="00F23EB1">
              <w:rPr>
                <w:rStyle w:val="aff9"/>
                <w:noProof/>
              </w:rPr>
              <w:t>Список используемых сокращений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_Toc137563100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3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1" w:history="1">
            <w:r w:rsidR="001701E7" w:rsidRPr="00F23EB1">
              <w:rPr>
                <w:rStyle w:val="aff9"/>
                <w:noProof/>
              </w:rPr>
              <w:t>Введение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_Toc137563101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4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2" w:history="1">
            <w:r w:rsidR="001701E7" w:rsidRPr="00F23EB1">
              <w:rPr>
                <w:rStyle w:val="aff9"/>
                <w:noProof/>
              </w:rPr>
              <w:t>1 Форматы команд и данных процессора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_Toc137563102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3" w:history="1">
            <w:r w:rsidR="001701E7" w:rsidRPr="00F23EB1">
              <w:rPr>
                <w:rStyle w:val="aff9"/>
                <w:noProof/>
              </w:rPr>
              <w:t>1.1 Форматы команд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_Toc137563103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4" w:history="1">
            <w:r w:rsidR="001701E7" w:rsidRPr="00F23EB1">
              <w:rPr>
                <w:rStyle w:val="aff9"/>
                <w:noProof/>
              </w:rPr>
              <w:t>1.2 Способы адресации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_Toc137563104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8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5" w:history="1">
            <w:r w:rsidR="001701E7" w:rsidRPr="00F23EB1">
              <w:rPr>
                <w:rStyle w:val="aff9"/>
                <w:noProof/>
              </w:rPr>
              <w:t>2 Описание алгоритма работы процессора при выполнении заданных команд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_Toc137563105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12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6" w:history="1">
            <w:r w:rsidR="001701E7" w:rsidRPr="00F23EB1">
              <w:rPr>
                <w:rStyle w:val="aff9"/>
                <w:noProof/>
              </w:rPr>
              <w:t xml:space="preserve">2.1 Команда </w:t>
            </w:r>
            <w:r w:rsidR="001701E7" w:rsidRPr="00F23EB1">
              <w:rPr>
                <w:rStyle w:val="aff9"/>
                <w:noProof/>
                <w:lang w:val="en-US"/>
              </w:rPr>
              <w:t>BIT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_Toc137563106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14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7" w:history="1">
            <w:r w:rsidR="001701E7" w:rsidRPr="00F23EB1">
              <w:rPr>
                <w:rStyle w:val="aff9"/>
                <w:noProof/>
                <w:lang w:eastAsia="ru-RU"/>
              </w:rPr>
              <w:t xml:space="preserve">2.2 Команда </w:t>
            </w:r>
            <w:r w:rsidR="001701E7" w:rsidRPr="00F23EB1">
              <w:rPr>
                <w:rStyle w:val="aff9"/>
                <w:noProof/>
                <w:lang w:val="en-US" w:eastAsia="ru-RU"/>
              </w:rPr>
              <w:t>JSR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_Toc137563107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15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8" w:history="1">
            <w:r w:rsidR="001701E7" w:rsidRPr="00F23EB1">
              <w:rPr>
                <w:rStyle w:val="aff9"/>
                <w:noProof/>
              </w:rPr>
              <w:t>3 Листинг микропрограммы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_Toc137563108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16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9" w:history="1">
            <w:r w:rsidR="001701E7" w:rsidRPr="00F23EB1">
              <w:rPr>
                <w:rStyle w:val="aff9"/>
                <w:noProof/>
                <w:lang w:val="en-US"/>
              </w:rPr>
              <w:t xml:space="preserve">4 </w:t>
            </w:r>
            <w:r w:rsidR="001701E7" w:rsidRPr="00F23EB1">
              <w:rPr>
                <w:rStyle w:val="aff9"/>
                <w:noProof/>
              </w:rPr>
              <w:t>Протокол</w:t>
            </w:r>
            <w:r w:rsidR="001701E7" w:rsidRPr="00F23EB1">
              <w:rPr>
                <w:rStyle w:val="aff9"/>
                <w:noProof/>
                <w:lang w:val="en-US"/>
              </w:rPr>
              <w:t xml:space="preserve"> </w:t>
            </w:r>
            <w:r w:rsidR="001701E7" w:rsidRPr="00F23EB1">
              <w:rPr>
                <w:rStyle w:val="aff9"/>
                <w:noProof/>
              </w:rPr>
              <w:t>отладки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_Toc137563109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19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0" w:history="1">
            <w:r w:rsidR="001701E7" w:rsidRPr="00F23EB1">
              <w:rPr>
                <w:rStyle w:val="aff9"/>
                <w:noProof/>
              </w:rPr>
              <w:t>Заключение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_Toc137563110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37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1" w:history="1">
            <w:r w:rsidR="001701E7" w:rsidRPr="00F23EB1">
              <w:rPr>
                <w:rStyle w:val="aff9"/>
                <w:noProof/>
              </w:rPr>
              <w:t>Литература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_Toc137563111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38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2" w:history="1">
            <w:r w:rsidR="001701E7" w:rsidRPr="00F23EB1">
              <w:rPr>
                <w:rStyle w:val="aff9"/>
                <w:noProof/>
              </w:rPr>
              <w:t>Приложение А. Главная схема алгоритма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_Toc137563112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39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3" w:history="1">
            <w:r w:rsidR="001701E7" w:rsidRPr="00F23EB1">
              <w:rPr>
                <w:rStyle w:val="aff9"/>
                <w:noProof/>
              </w:rPr>
              <w:t>Приложение Б. Диаграммы микропрограммной логики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_Toc137563113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1701E7">
              <w:rPr>
                <w:noProof/>
                <w:webHidden/>
              </w:rPr>
              <w:t>40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893311" w:rsidRPr="00893311" w:rsidRDefault="00893311" w:rsidP="0089331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63A4C" w:rsidRDefault="00263A4C">
      <w:pPr>
        <w:rPr>
          <w:rFonts w:ascii="Arial" w:eastAsiaTheme="minorEastAsia" w:hAnsi="Arial" w:cstheme="minorBidi"/>
          <w:b/>
          <w:sz w:val="32"/>
          <w:szCs w:val="22"/>
        </w:rPr>
      </w:pPr>
      <w:bookmarkStart w:id="0" w:name="_Toc278739313"/>
      <w:bookmarkStart w:id="1" w:name="_Toc311278689"/>
      <w:r>
        <w:rPr>
          <w:rFonts w:eastAsiaTheme="minorEastAsia" w:cstheme="minorBidi"/>
          <w:szCs w:val="22"/>
        </w:rPr>
        <w:br w:type="page"/>
      </w:r>
    </w:p>
    <w:p w:rsidR="004D5E8F" w:rsidRDefault="004D5E8F" w:rsidP="00B77F34">
      <w:pPr>
        <w:pStyle w:val="10"/>
      </w:pPr>
      <w:bookmarkStart w:id="2" w:name="_Toc374587999"/>
      <w:bookmarkStart w:id="3" w:name="_Toc137563100"/>
      <w:r>
        <w:lastRenderedPageBreak/>
        <w:t>Список используемых сокращений</w:t>
      </w:r>
      <w:bookmarkEnd w:id="0"/>
      <w:bookmarkEnd w:id="1"/>
      <w:bookmarkEnd w:id="2"/>
      <w:bookmarkEnd w:id="3"/>
    </w:p>
    <w:p w:rsidR="004D5E8F" w:rsidRPr="004D5E8F" w:rsidRDefault="004D5E8F" w:rsidP="00B32578">
      <w:pPr>
        <w:pStyle w:val="af"/>
      </w:pPr>
      <w:r w:rsidRPr="004D5E8F">
        <w:t xml:space="preserve"> БМУ – блок микропрограммного управления</w:t>
      </w:r>
    </w:p>
    <w:p w:rsidR="004D5E8F" w:rsidRPr="004D5E8F" w:rsidRDefault="004D5E8F" w:rsidP="00B32578">
      <w:pPr>
        <w:pStyle w:val="af"/>
      </w:pPr>
      <w:r w:rsidRPr="004D5E8F">
        <w:t xml:space="preserve"> БОД – блок обработки данных</w:t>
      </w:r>
    </w:p>
    <w:p w:rsidR="004D5E8F" w:rsidRPr="004D5E8F" w:rsidRDefault="004D5E8F" w:rsidP="00B32578">
      <w:pPr>
        <w:pStyle w:val="af"/>
      </w:pPr>
      <w:r w:rsidRPr="004D5E8F">
        <w:t xml:space="preserve"> БР – буферный регистр</w:t>
      </w:r>
    </w:p>
    <w:p w:rsidR="004D5E8F" w:rsidRPr="004D5E8F" w:rsidRDefault="004D5E8F" w:rsidP="00B32578">
      <w:pPr>
        <w:pStyle w:val="af"/>
      </w:pPr>
      <w:r w:rsidRPr="004D5E8F">
        <w:t xml:space="preserve"> ВОП – выборка операнда</w:t>
      </w:r>
    </w:p>
    <w:p w:rsidR="004D5E8F" w:rsidRPr="004D5E8F" w:rsidRDefault="004D5E8F" w:rsidP="00B32578">
      <w:pPr>
        <w:pStyle w:val="af"/>
      </w:pPr>
      <w:r w:rsidRPr="004D5E8F">
        <w:t xml:space="preserve"> ДВК – дешифрация и выполнение команд</w:t>
      </w:r>
    </w:p>
    <w:p w:rsidR="004D5E8F" w:rsidRPr="004D5E8F" w:rsidRDefault="004D5E8F" w:rsidP="00B32578">
      <w:pPr>
        <w:pStyle w:val="af"/>
      </w:pPr>
      <w:r w:rsidRPr="004D5E8F">
        <w:t xml:space="preserve"> ДМЛ – диаграммы микропрограммной логики</w:t>
      </w:r>
    </w:p>
    <w:p w:rsidR="004D5E8F" w:rsidRPr="004D5E8F" w:rsidRDefault="004D5E8F" w:rsidP="00B32578">
      <w:pPr>
        <w:pStyle w:val="af"/>
      </w:pPr>
      <w:r w:rsidRPr="004D5E8F">
        <w:t xml:space="preserve"> ЗР – запись результата</w:t>
      </w:r>
    </w:p>
    <w:p w:rsidR="004D5E8F" w:rsidRPr="004D5E8F" w:rsidRDefault="004D5E8F" w:rsidP="00B32578">
      <w:pPr>
        <w:pStyle w:val="af"/>
      </w:pPr>
      <w:r w:rsidRPr="004D5E8F">
        <w:t xml:space="preserve"> ЗУ – запоминающее устройство</w:t>
      </w:r>
    </w:p>
    <w:p w:rsidR="004D5E8F" w:rsidRPr="004D5E8F" w:rsidRDefault="004D5E8F" w:rsidP="00B32578">
      <w:pPr>
        <w:pStyle w:val="af"/>
      </w:pPr>
      <w:r w:rsidRPr="004D5E8F">
        <w:t xml:space="preserve"> П/П – подпрограмма</w:t>
      </w:r>
    </w:p>
    <w:p w:rsidR="004D5E8F" w:rsidRPr="004D5E8F" w:rsidRDefault="004D5E8F" w:rsidP="00B32578">
      <w:pPr>
        <w:pStyle w:val="af"/>
      </w:pPr>
      <w:r w:rsidRPr="004D5E8F">
        <w:t xml:space="preserve"> РК – регистр команд</w:t>
      </w:r>
    </w:p>
    <w:p w:rsidR="004D5E8F" w:rsidRPr="004D5E8F" w:rsidRDefault="004D5E8F" w:rsidP="00B32578">
      <w:pPr>
        <w:pStyle w:val="af"/>
      </w:pPr>
      <w:r w:rsidRPr="004D5E8F">
        <w:t xml:space="preserve"> РОН – регистр общего назначения</w:t>
      </w:r>
    </w:p>
    <w:p w:rsidR="004D5E8F" w:rsidRPr="004D5E8F" w:rsidRDefault="004D5E8F" w:rsidP="00B32578">
      <w:pPr>
        <w:pStyle w:val="af"/>
      </w:pPr>
      <w:r w:rsidRPr="004D5E8F">
        <w:t xml:space="preserve"> РСП – регистр состояния процессора</w:t>
      </w:r>
    </w:p>
    <w:p w:rsidR="004D5E8F" w:rsidRPr="004D5E8F" w:rsidRDefault="004D5E8F" w:rsidP="00B32578">
      <w:pPr>
        <w:pStyle w:val="af"/>
      </w:pPr>
      <w:r w:rsidRPr="004D5E8F">
        <w:t xml:space="preserve"> СК – счетчик команд</w:t>
      </w:r>
    </w:p>
    <w:p w:rsidR="004D5E8F" w:rsidRPr="004D5E8F" w:rsidRDefault="004D5E8F" w:rsidP="00B32578">
      <w:pPr>
        <w:pStyle w:val="af"/>
      </w:pPr>
      <w:r w:rsidRPr="004D5E8F">
        <w:t xml:space="preserve"> УС – указатель стека</w:t>
      </w:r>
    </w:p>
    <w:p w:rsidR="004D5E8F" w:rsidRPr="004D5E8F" w:rsidRDefault="004D5E8F" w:rsidP="00B32578">
      <w:pPr>
        <w:pStyle w:val="af"/>
      </w:pPr>
      <w:r w:rsidRPr="004D5E8F">
        <w:t xml:space="preserve"> Ур – уровень</w:t>
      </w:r>
    </w:p>
    <w:p w:rsidR="004D5E8F" w:rsidRPr="004D5E8F" w:rsidRDefault="004D5E8F" w:rsidP="00B32578">
      <w:pPr>
        <w:pStyle w:val="af"/>
      </w:pPr>
      <w:r w:rsidRPr="004D5E8F">
        <w:t xml:space="preserve"> ФССП – формирование слова состояния процессора</w:t>
      </w:r>
    </w:p>
    <w:p w:rsidR="004D5E8F" w:rsidRDefault="004D5E8F">
      <w:pPr>
        <w:rPr>
          <w:rFonts w:ascii="Arial" w:eastAsiaTheme="minorEastAsia" w:hAnsi="Arial" w:cstheme="minorBidi"/>
          <w:b/>
          <w:sz w:val="32"/>
          <w:szCs w:val="22"/>
        </w:rPr>
      </w:pPr>
      <w:r>
        <w:rPr>
          <w:rFonts w:eastAsiaTheme="minorEastAsia" w:cstheme="minorBidi"/>
          <w:szCs w:val="22"/>
        </w:rPr>
        <w:br w:type="page"/>
      </w:r>
    </w:p>
    <w:p w:rsidR="00997A26" w:rsidRDefault="00447A9D" w:rsidP="00B77F34">
      <w:pPr>
        <w:pStyle w:val="10"/>
      </w:pPr>
      <w:bookmarkStart w:id="4" w:name="_Toc374588000"/>
      <w:bookmarkStart w:id="5" w:name="_Toc137563101"/>
      <w:r w:rsidRPr="00E52BB5">
        <w:lastRenderedPageBreak/>
        <w:t>Введение</w:t>
      </w:r>
      <w:bookmarkEnd w:id="4"/>
      <w:bookmarkEnd w:id="5"/>
    </w:p>
    <w:p w:rsidR="004D5E8F" w:rsidRPr="004D157F" w:rsidRDefault="004D5E8F" w:rsidP="004D157F">
      <w:pPr>
        <w:pStyle w:val="af"/>
      </w:pPr>
      <w:r w:rsidRPr="004D157F">
        <w:t>Целями курсового проектирования являются:</w:t>
      </w:r>
    </w:p>
    <w:p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принципов работы и методов проектирования процессоров;</w:t>
      </w:r>
    </w:p>
    <w:p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микропроцессорных БИС конкретных серий и выработка навыков практического проектирования микропроцессорных систем.</w:t>
      </w:r>
    </w:p>
    <w:p w:rsidR="004D5E8F" w:rsidRPr="004D157F" w:rsidRDefault="004D5E8F" w:rsidP="004D157F">
      <w:pPr>
        <w:pStyle w:val="af"/>
      </w:pPr>
      <w:r w:rsidRPr="004D157F">
        <w:t>Содержанием курсового проектирования является разработка центрального процессора универсальной ЭВМ на схемотехнической базе микропроцессорного комплекта серии К1804</w:t>
      </w:r>
    </w:p>
    <w:p w:rsidR="004D5E8F" w:rsidRPr="004D157F" w:rsidRDefault="004D5E8F" w:rsidP="004D157F">
      <w:pPr>
        <w:pStyle w:val="af"/>
      </w:pPr>
      <w:r w:rsidRPr="004D157F">
        <w:t>Технические характеристики проектируемого процессора:</w:t>
      </w:r>
    </w:p>
    <w:p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данных – 16;</w:t>
      </w:r>
    </w:p>
    <w:p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адреса – 16;</w:t>
      </w:r>
    </w:p>
    <w:p w:rsidR="004D5E8F" w:rsidRPr="004D157F" w:rsidRDefault="004D5E8F" w:rsidP="0096748C">
      <w:pPr>
        <w:pStyle w:val="af"/>
      </w:pPr>
      <w:r w:rsidRPr="004D157F">
        <w:t>Формат команд – программная совместимость с ЭВМ типа PDP-11 (“Электроника-</w:t>
      </w:r>
      <w:smartTag w:uri="urn:schemas-microsoft-com:office:smarttags" w:element="metricconverter">
        <w:smartTagPr>
          <w:attr w:name="ProductID" w:val="60”"/>
        </w:smartTagPr>
        <w:r w:rsidRPr="004D157F">
          <w:t>60”</w:t>
        </w:r>
      </w:smartTag>
      <w:r w:rsidRPr="004D157F">
        <w:t>), команды подлежащие разработке:</w:t>
      </w:r>
      <w:r w:rsidR="00C876C3" w:rsidRPr="00C876C3">
        <w:t xml:space="preserve">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  <w:r w:rsidR="0096748C" w:rsidRPr="0096748C">
        <w:t>,</w:t>
      </w:r>
      <w:r w:rsidR="00110A35" w:rsidRPr="00110A35">
        <w:t xml:space="preserve"> </w:t>
      </w:r>
      <w:r w:rsidR="007D705C">
        <w:rPr>
          <w:lang w:val="en-US"/>
        </w:rPr>
        <w:t>JSR</w:t>
      </w:r>
      <w:r w:rsidR="00A44D99" w:rsidRPr="00A44D99">
        <w:t xml:space="preserve">, </w:t>
      </w:r>
      <w:r w:rsidR="007D705C">
        <w:rPr>
          <w:lang w:val="en-US"/>
        </w:rPr>
        <w:t>CLV</w:t>
      </w:r>
      <w:r w:rsidR="0096748C">
        <w:t>.</w:t>
      </w:r>
    </w:p>
    <w:p w:rsidR="00447A9D" w:rsidRDefault="00741B84" w:rsidP="00F55C06">
      <w:pPr>
        <w:pStyle w:val="af"/>
      </w:pPr>
      <w:r>
        <w:t>Способы адресации –</w:t>
      </w:r>
      <w:r w:rsidR="007D705C">
        <w:t xml:space="preserve"> </w:t>
      </w:r>
      <w:r w:rsidR="007D705C" w:rsidRPr="00405ED3">
        <w:t>1</w:t>
      </w:r>
      <w:r w:rsidR="00681729">
        <w:t xml:space="preserve">, </w:t>
      </w:r>
      <w:r w:rsidR="007D705C" w:rsidRPr="00405ED3">
        <w:t>4</w:t>
      </w:r>
      <w:r w:rsidR="006D7622">
        <w:t xml:space="preserve">, </w:t>
      </w:r>
      <w:r w:rsidR="0079414A">
        <w:t>6</w:t>
      </w:r>
      <w:r w:rsidR="006D7622">
        <w:t xml:space="preserve">, </w:t>
      </w:r>
      <w:r w:rsidR="0079414A">
        <w:t>7</w:t>
      </w:r>
      <w:r w:rsidR="00447A9D" w:rsidRPr="00447A9D">
        <w:t>.</w:t>
      </w:r>
    </w:p>
    <w:p w:rsidR="00386AA8" w:rsidRPr="00214C49" w:rsidRDefault="00386AA8" w:rsidP="00386AA8">
      <w:pPr>
        <w:pStyle w:val="af"/>
        <w:sectPr w:rsidR="00386AA8" w:rsidRPr="00214C49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447A9D" w:rsidRDefault="003456FE" w:rsidP="00B77F34">
      <w:pPr>
        <w:pStyle w:val="10"/>
      </w:pPr>
      <w:bookmarkStart w:id="6" w:name="_Toc374588001"/>
      <w:bookmarkStart w:id="7" w:name="_Toc137563102"/>
      <w:r w:rsidRPr="00E90B75">
        <w:lastRenderedPageBreak/>
        <w:t xml:space="preserve">1 </w:t>
      </w:r>
      <w:r w:rsidR="00447A9D" w:rsidRPr="00E52BB5">
        <w:t>Форматы</w:t>
      </w:r>
      <w:r w:rsidR="00447A9D">
        <w:t xml:space="preserve"> </w:t>
      </w:r>
      <w:r w:rsidR="00447A9D" w:rsidRPr="007D41DD">
        <w:t>команд</w:t>
      </w:r>
      <w:r w:rsidR="00447A9D">
        <w:t xml:space="preserve"> и </w:t>
      </w:r>
      <w:r w:rsidR="00447A9D" w:rsidRPr="007D41DD">
        <w:t>данных</w:t>
      </w:r>
      <w:r w:rsidR="00447A9D">
        <w:t xml:space="preserve"> процессора</w:t>
      </w:r>
      <w:bookmarkEnd w:id="6"/>
      <w:bookmarkEnd w:id="7"/>
    </w:p>
    <w:p w:rsidR="007D41DD" w:rsidRPr="007D41DD" w:rsidRDefault="00E90B75" w:rsidP="00B77F34">
      <w:pPr>
        <w:pStyle w:val="22"/>
      </w:pPr>
      <w:bookmarkStart w:id="8" w:name="_Toc374588002"/>
      <w:bookmarkStart w:id="9" w:name="_Toc137563103"/>
      <w:r w:rsidRPr="00E90B75">
        <w:t xml:space="preserve">1.1 </w:t>
      </w:r>
      <w:r w:rsidR="007D41DD" w:rsidRPr="0017478C">
        <w:t>Форматы</w:t>
      </w:r>
      <w:r w:rsidR="007D41DD" w:rsidRPr="007D41DD">
        <w:t xml:space="preserve"> команд</w:t>
      </w:r>
      <w:bookmarkEnd w:id="8"/>
      <w:bookmarkEnd w:id="9"/>
    </w:p>
    <w:p w:rsidR="00B32578" w:rsidRPr="00C478B2" w:rsidRDefault="00B32578" w:rsidP="00B32578">
      <w:pPr>
        <w:pStyle w:val="af"/>
      </w:pPr>
      <w:r w:rsidRPr="00C478B2">
        <w:t>Всю систему команд эмулируемой ЭВМ можно разбить на следующие подгруппы: команды пересылок, арифметические и логические операции, команды вызова и возврата из подпрограмм, команды работы с флагами, прочие команды.</w:t>
      </w:r>
    </w:p>
    <w:p w:rsidR="00B32578" w:rsidRDefault="00B32578" w:rsidP="00B32578">
      <w:pPr>
        <w:pStyle w:val="af"/>
      </w:pPr>
      <w:r w:rsidRPr="00C478B2">
        <w:t xml:space="preserve">Имеется пять основных уровней кодов. Уровень 1 задается </w:t>
      </w:r>
      <w:proofErr w:type="spellStart"/>
      <w:r w:rsidRPr="00C478B2">
        <w:t>трехбитовым</w:t>
      </w:r>
      <w:proofErr w:type="spellEnd"/>
      <w:r w:rsidRPr="00C478B2">
        <w:t xml:space="preserve"> полем (биты 14, 13 и 12); уровень 2 – битом 11 кода команды; уровень 3 </w:t>
      </w:r>
      <w:r>
        <w:t>–</w:t>
      </w:r>
      <w:r w:rsidRPr="00C478B2">
        <w:t xml:space="preserve"> </w:t>
      </w:r>
      <w:proofErr w:type="spellStart"/>
      <w:r w:rsidRPr="00C478B2">
        <w:t>четырехбитовым</w:t>
      </w:r>
      <w:proofErr w:type="spellEnd"/>
      <w:r w:rsidRPr="00C478B2">
        <w:t xml:space="preserve"> полем (биты 15, 10, 9, 8); уровень 4 – </w:t>
      </w:r>
      <w:proofErr w:type="spellStart"/>
      <w:r w:rsidRPr="00C478B2">
        <w:t>двухбитовым</w:t>
      </w:r>
      <w:proofErr w:type="spellEnd"/>
      <w:r w:rsidRPr="00C478B2">
        <w:t xml:space="preserve"> полем (биты 7 и 6); уровень 5 </w:t>
      </w:r>
      <w:r>
        <w:t>–</w:t>
      </w:r>
      <w:r w:rsidRPr="00C478B2">
        <w:t xml:space="preserve"> </w:t>
      </w:r>
      <w:proofErr w:type="spellStart"/>
      <w:r w:rsidRPr="00C478B2">
        <w:t>трехбитовым</w:t>
      </w:r>
      <w:proofErr w:type="spellEnd"/>
      <w:r w:rsidRPr="00C478B2">
        <w:t xml:space="preserve"> полем (биты 2, 1, 0)</w:t>
      </w:r>
      <w:r>
        <w:t xml:space="preserve"> – все они представлены на рисунке 1</w:t>
      </w:r>
      <w:r w:rsidRPr="00C478B2">
        <w:t>.</w:t>
      </w:r>
    </w:p>
    <w:p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CCC2E6" wp14:editId="245DAD93">
            <wp:extent cx="3930650" cy="293433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1</w:t>
        </w:r>
      </w:fldSimple>
      <w:r w:rsidR="00A97283">
        <w:rPr>
          <w:noProof/>
        </w:rPr>
        <w:t xml:space="preserve"> – Пять основных уровней команд</w:t>
      </w:r>
    </w:p>
    <w:p w:rsidR="00B32578" w:rsidRPr="00C478B2" w:rsidRDefault="00B32578" w:rsidP="00B32578">
      <w:pPr>
        <w:pStyle w:val="af"/>
      </w:pPr>
      <w:r w:rsidRPr="00C478B2">
        <w:t>Дешифрация выполняется последовательно, начиная с уровня 1. Признаком перехода с одного уровня на другой является нулевая комбинация разрядов в соответствующем поле.</w:t>
      </w:r>
    </w:p>
    <w:p w:rsidR="00B32578" w:rsidRDefault="00B32578" w:rsidP="00B32578">
      <w:pPr>
        <w:pStyle w:val="af"/>
      </w:pPr>
      <w:r w:rsidRPr="00C478B2">
        <w:t xml:space="preserve">Команды уровня 1 – двухадресные. В большинстве из них бит 15 указывает, на какую границу настроен адрес (слова или 8-битового байта в слове). Исключением для уровня 1 является команда </w:t>
      </w:r>
      <w:r w:rsidRPr="00C478B2">
        <w:rPr>
          <w:lang w:val="en-US"/>
        </w:rPr>
        <w:t>SOB</w:t>
      </w:r>
      <w:r w:rsidRPr="00C478B2">
        <w:t xml:space="preserve">, предназначенная для </w:t>
      </w:r>
      <w:r w:rsidRPr="00C478B2">
        <w:lastRenderedPageBreak/>
        <w:t xml:space="preserve">организации циклов. Процедура выборки операндов при выполнении команды </w:t>
      </w:r>
      <w:r w:rsidRPr="00C478B2">
        <w:rPr>
          <w:lang w:val="en-US"/>
        </w:rPr>
        <w:t>SOB</w:t>
      </w:r>
      <w:r w:rsidRPr="00C478B2">
        <w:t xml:space="preserve"> отличается от выборки операндов всех остальных команд уровня</w:t>
      </w:r>
      <w:r>
        <w:t xml:space="preserve"> 1</w:t>
      </w:r>
      <w:r w:rsidRPr="00C478B2">
        <w:t>.</w:t>
      </w:r>
      <w:r w:rsidRPr="005B1A24">
        <w:t xml:space="preserve"> </w:t>
      </w:r>
      <w:r w:rsidRPr="00F61333">
        <w:t>Формат двухадресных команд приведен на рис</w:t>
      </w:r>
      <w:r w:rsidR="00F55C06">
        <w:t xml:space="preserve">унке </w:t>
      </w:r>
      <w:r w:rsidR="00F55C06" w:rsidRPr="009823C7">
        <w:t>2</w:t>
      </w:r>
      <w:r w:rsidRPr="00F61333">
        <w:t>.</w:t>
      </w:r>
    </w:p>
    <w:p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D8A6D6" wp14:editId="6A852FB0">
            <wp:extent cx="3794125" cy="1624330"/>
            <wp:effectExtent l="19050" t="0" r="0" b="0"/>
            <wp:docPr id="27" name="Рисунок 27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2</w:t>
        </w:r>
      </w:fldSimple>
      <w:r w:rsidR="00A97283">
        <w:rPr>
          <w:noProof/>
        </w:rPr>
        <w:t xml:space="preserve"> - </w:t>
      </w:r>
      <w:r w:rsidR="00A97283" w:rsidRPr="00F61333">
        <w:t>Формат двухадресных команд</w:t>
      </w:r>
    </w:p>
    <w:p w:rsidR="00B32578" w:rsidRPr="007B60E2" w:rsidRDefault="00B32578" w:rsidP="00B32578">
      <w:pPr>
        <w:pStyle w:val="af"/>
      </w:pPr>
      <w:r>
        <w:t>В данном курсовом проекте</w:t>
      </w:r>
      <w:r w:rsidRPr="00F61333">
        <w:t xml:space="preserve"> к двухадресным </w:t>
      </w:r>
      <w:r>
        <w:t xml:space="preserve">командам </w:t>
      </w:r>
      <w:r w:rsidRPr="00F61333">
        <w:t>отно</w:t>
      </w:r>
      <w:r>
        <w:t>си</w:t>
      </w:r>
      <w:r w:rsidRPr="00F61333">
        <w:t>тся команд</w:t>
      </w:r>
      <w:r>
        <w:t>а</w:t>
      </w:r>
      <w:r w:rsidRPr="00F61333">
        <w:t xml:space="preserve"> </w:t>
      </w:r>
      <w:r w:rsidR="001E6D27">
        <w:rPr>
          <w:b/>
          <w:lang w:val="en-US"/>
        </w:rPr>
        <w:t>BI</w:t>
      </w:r>
      <w:r w:rsidR="007D705C">
        <w:rPr>
          <w:b/>
          <w:lang w:val="en-US"/>
        </w:rPr>
        <w:t>T</w:t>
      </w:r>
      <w:r w:rsidRPr="00F61333">
        <w:t>.</w:t>
      </w:r>
    </w:p>
    <w:p w:rsidR="00B32578" w:rsidRDefault="00B32578" w:rsidP="00B32578">
      <w:pPr>
        <w:pStyle w:val="af"/>
      </w:pPr>
      <w:r w:rsidRPr="00C478B2">
        <w:t>Команды уровня 2</w:t>
      </w:r>
      <w:r>
        <w:t xml:space="preserve"> –</w:t>
      </w:r>
      <w:r w:rsidRPr="00C478B2">
        <w:t xml:space="preserve"> одноадресные команды арифметико-логической группы.</w:t>
      </w:r>
      <w:r w:rsidRPr="00D71C49">
        <w:t xml:space="preserve"> </w:t>
      </w:r>
      <w:r w:rsidRPr="00523125">
        <w:t>Формат одноадресных команд приведен на рис</w:t>
      </w:r>
      <w:r w:rsidR="00F55C06">
        <w:t xml:space="preserve">унке </w:t>
      </w:r>
      <w:r w:rsidR="00F55C06">
        <w:rPr>
          <w:lang w:val="en-US"/>
        </w:rPr>
        <w:t>3</w:t>
      </w:r>
      <w:r w:rsidRPr="00523125">
        <w:t>.</w:t>
      </w:r>
    </w:p>
    <w:p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836BE0" wp14:editId="56CE2A4B">
            <wp:extent cx="4025900" cy="1774190"/>
            <wp:effectExtent l="19050" t="0" r="0" b="0"/>
            <wp:docPr id="28" name="Рисунок 28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Ри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3</w:t>
        </w:r>
      </w:fldSimple>
      <w:r w:rsidR="00A97283">
        <w:rPr>
          <w:noProof/>
        </w:rPr>
        <w:t xml:space="preserve"> - </w:t>
      </w:r>
      <w:r w:rsidR="00A97283" w:rsidRPr="00523125">
        <w:t>Формат одноадресных команд</w:t>
      </w:r>
    </w:p>
    <w:p w:rsidR="005E6EB5" w:rsidRPr="00C478B2" w:rsidRDefault="005E6EB5" w:rsidP="005E6EB5">
      <w:pPr>
        <w:pStyle w:val="af"/>
      </w:pPr>
      <w:r w:rsidRPr="00C478B2">
        <w:t>Уровень 3 – это 15 команд условного перехода.</w:t>
      </w:r>
      <w:r>
        <w:t xml:space="preserve"> </w:t>
      </w:r>
      <w:r w:rsidRPr="00A63848">
        <w:t>Команды передачи управления выполняют условные и безусловные переходы (ветвление) по адресу, содержащемуся в команде. Формат команд показан на рис</w:t>
      </w:r>
      <w:r>
        <w:t xml:space="preserve">унке </w:t>
      </w:r>
      <w:r>
        <w:rPr>
          <w:lang w:val="en-US"/>
        </w:rPr>
        <w:t>4</w:t>
      </w:r>
      <w:r w:rsidRPr="00A63848">
        <w:t>.</w:t>
      </w:r>
    </w:p>
    <w:p w:rsidR="005E6EB5" w:rsidRDefault="005E6EB5" w:rsidP="005E6EB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B2F2E9" wp14:editId="781DC569">
            <wp:extent cx="3712210" cy="1610360"/>
            <wp:effectExtent l="19050" t="0" r="2540" b="0"/>
            <wp:docPr id="29" name="Рисунок 29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и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B5" w:rsidRDefault="005E6EB5" w:rsidP="005E6EB5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4</w:t>
        </w:r>
      </w:fldSimple>
      <w:r w:rsidR="00A97283">
        <w:rPr>
          <w:noProof/>
        </w:rPr>
        <w:t xml:space="preserve"> - </w:t>
      </w:r>
      <w:r w:rsidR="00A97283" w:rsidRPr="00A63848">
        <w:t>Формат команд</w:t>
      </w:r>
      <w:r w:rsidR="00A97283">
        <w:t xml:space="preserve"> </w:t>
      </w:r>
      <w:r w:rsidR="00A97283" w:rsidRPr="00C478B2">
        <w:t>условного перехода</w:t>
      </w:r>
    </w:p>
    <w:p w:rsidR="00681729" w:rsidRDefault="00681729" w:rsidP="00681729">
      <w:pPr>
        <w:pStyle w:val="af"/>
      </w:pPr>
      <w:r>
        <w:t xml:space="preserve">Уровень 4 – команды работы с флагами и возврата из подпрограммы. Эти команды позволяют завершать работу с подпрограммой и возвращаться к основной программе, а также программно изменять признаки, установленные в ССП (слово состояния процессора). Формат команд показан на рисунке </w:t>
      </w:r>
      <w:r w:rsidRPr="00681729">
        <w:t>5</w:t>
      </w:r>
      <w:r>
        <w:t>.</w:t>
      </w:r>
    </w:p>
    <w:p w:rsidR="00681729" w:rsidRDefault="00681729" w:rsidP="00681729">
      <w:pPr>
        <w:pStyle w:val="af"/>
        <w:keepNext/>
        <w:jc w:val="center"/>
      </w:pPr>
      <w:r>
        <w:rPr>
          <w:noProof/>
          <w:lang w:eastAsia="ru-RU"/>
        </w:rPr>
        <w:drawing>
          <wp:inline distT="0" distB="0" distL="0" distR="0" wp14:anchorId="60AC4295" wp14:editId="4B8347F6">
            <wp:extent cx="3100705" cy="1180465"/>
            <wp:effectExtent l="0" t="0" r="0" b="0"/>
            <wp:docPr id="5" name="Рисунок 5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р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729" w:rsidRPr="00681729" w:rsidRDefault="00681729" w:rsidP="00681729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5</w:t>
        </w:r>
      </w:fldSimple>
      <w:r w:rsidRPr="00681729">
        <w:t xml:space="preserve"> </w:t>
      </w:r>
      <w:r>
        <w:rPr>
          <w:noProof/>
        </w:rPr>
        <w:t xml:space="preserve">- </w:t>
      </w:r>
      <w:r w:rsidRPr="00A63848">
        <w:t>Формат команд</w:t>
      </w:r>
      <w:r>
        <w:t xml:space="preserve"> работы с флагами</w:t>
      </w:r>
    </w:p>
    <w:p w:rsidR="00681729" w:rsidRDefault="00681729" w:rsidP="00681729">
      <w:pPr>
        <w:pStyle w:val="af"/>
      </w:pPr>
      <w:r>
        <w:t>Разряды с 0 по 3 управляют установкой соответствующих признаков, а разряд 4 указывает на значение устанавливаемых признаков.</w:t>
      </w:r>
    </w:p>
    <w:p w:rsidR="005E6EB5" w:rsidRDefault="005E6EB5" w:rsidP="005E6EB5">
      <w:pPr>
        <w:pStyle w:val="af"/>
      </w:pPr>
      <w:r>
        <w:t xml:space="preserve">Эмулируемая ЭВМ оперирует над данными, представленными в </w:t>
      </w:r>
      <w:r w:rsidRPr="00896ED7">
        <w:t xml:space="preserve">формате </w:t>
      </w:r>
      <w:r>
        <w:t>16-разрядного слова (-32768 - 32767). Данные рассматриваются как целые числа, старший разряд знаковый, отрицательные числа представляются в дополнительном коде.</w:t>
      </w:r>
    </w:p>
    <w:p w:rsidR="003869D2" w:rsidRDefault="003869D2">
      <w:pPr>
        <w:rPr>
          <w:rFonts w:ascii="Arial" w:hAnsi="Arial" w:cs="Arial"/>
          <w:sz w:val="32"/>
          <w:szCs w:val="28"/>
        </w:rPr>
      </w:pPr>
      <w:bookmarkStart w:id="10" w:name="_Toc277802024"/>
      <w:bookmarkStart w:id="11" w:name="_Toc278739319"/>
      <w:bookmarkStart w:id="12" w:name="_Toc311278694"/>
      <w:bookmarkStart w:id="13" w:name="_Toc374588004"/>
      <w:r>
        <w:rPr>
          <w:rFonts w:ascii="Arial" w:hAnsi="Arial" w:cs="Arial"/>
          <w:sz w:val="32"/>
          <w:szCs w:val="28"/>
        </w:rPr>
        <w:br w:type="page"/>
      </w:r>
    </w:p>
    <w:p w:rsidR="00B32578" w:rsidRPr="00A63848" w:rsidRDefault="00E90B75" w:rsidP="00523D7A">
      <w:pPr>
        <w:pStyle w:val="22"/>
      </w:pPr>
      <w:bookmarkStart w:id="14" w:name="_Toc137563104"/>
      <w:r w:rsidRPr="0002076F">
        <w:lastRenderedPageBreak/>
        <w:t xml:space="preserve">1.2 </w:t>
      </w:r>
      <w:r w:rsidR="00B32578">
        <w:t>Способы адресации</w:t>
      </w:r>
      <w:bookmarkEnd w:id="10"/>
      <w:bookmarkEnd w:id="11"/>
      <w:bookmarkEnd w:id="12"/>
      <w:bookmarkEnd w:id="13"/>
      <w:bookmarkEnd w:id="14"/>
    </w:p>
    <w:p w:rsidR="00D771C5" w:rsidRPr="00D771C5" w:rsidRDefault="00494F75" w:rsidP="00D771C5">
      <w:pPr>
        <w:pStyle w:val="af"/>
      </w:pPr>
      <w:r w:rsidRPr="00494F75">
        <w:t xml:space="preserve">Адресация одного операнда определяется парой «Метод – Номер регистра». Код метода адресации занимает в команде 3 разряда. Номер регистра занимает также 3 бита. В данном курсовом проекте рассматриваются </w:t>
      </w:r>
      <w:r w:rsidR="000D6C91" w:rsidRPr="000D6C91">
        <w:t>4</w:t>
      </w:r>
      <w:r w:rsidRPr="00494F75">
        <w:t xml:space="preserve"> режима адресации: </w:t>
      </w:r>
      <w:r w:rsidR="007D705C">
        <w:t xml:space="preserve">косвенная регистровая </w:t>
      </w:r>
      <w:r w:rsidR="00C4360C">
        <w:t>(</w:t>
      </w:r>
      <w:r w:rsidR="007D705C" w:rsidRPr="007D705C">
        <w:t>1</w:t>
      </w:r>
      <w:r w:rsidR="00C4360C">
        <w:t xml:space="preserve">), </w:t>
      </w:r>
      <w:r w:rsidR="007D705C">
        <w:t xml:space="preserve">прямая автодекрементная </w:t>
      </w:r>
      <w:r w:rsidRPr="00494F75">
        <w:t>(</w:t>
      </w:r>
      <w:r w:rsidR="007D705C">
        <w:t>4</w:t>
      </w:r>
      <w:r w:rsidRPr="00494F75">
        <w:t xml:space="preserve">), </w:t>
      </w:r>
      <w:r w:rsidR="006B1420">
        <w:t xml:space="preserve">индексная </w:t>
      </w:r>
      <w:r w:rsidR="000D6C91" w:rsidRPr="000D6C91">
        <w:t>(</w:t>
      </w:r>
      <w:r w:rsidR="006B1420">
        <w:t>6</w:t>
      </w:r>
      <w:r w:rsidR="000D6C91" w:rsidRPr="000D6C91">
        <w:t>)</w:t>
      </w:r>
      <w:r w:rsidR="00D403CE" w:rsidRPr="00D403CE">
        <w:t xml:space="preserve">, </w:t>
      </w:r>
      <w:r w:rsidR="00D403CE">
        <w:t xml:space="preserve">косвенная </w:t>
      </w:r>
      <w:r w:rsidR="006B1420">
        <w:t>индексная</w:t>
      </w:r>
      <w:r w:rsidR="00D403CE">
        <w:t xml:space="preserve"> адресация (</w:t>
      </w:r>
      <w:r w:rsidR="006B1420">
        <w:t>7</w:t>
      </w:r>
      <w:r w:rsidR="00D403CE">
        <w:t>)</w:t>
      </w:r>
      <w:r w:rsidRPr="00494F75">
        <w:t>.</w:t>
      </w:r>
    </w:p>
    <w:p w:rsidR="00D771C5" w:rsidRDefault="007D705C" w:rsidP="00D771C5">
      <w:pPr>
        <w:pStyle w:val="af"/>
      </w:pPr>
      <w:r>
        <w:t>Косвенная регистровая адресация (режим 1, символическое обозначение (</w:t>
      </w:r>
      <w:r>
        <w:rPr>
          <w:lang w:val="en-US"/>
        </w:rPr>
        <w:t>R</w:t>
      </w:r>
      <w:r>
        <w:t>) или @</w:t>
      </w:r>
      <w:r>
        <w:rPr>
          <w:lang w:val="en-US"/>
        </w:rPr>
        <w:t>R</w:t>
      </w:r>
      <w:r>
        <w:t xml:space="preserve">). Содержимое регистра </w:t>
      </w:r>
      <w:r>
        <w:rPr>
          <w:lang w:val="en-US"/>
        </w:rPr>
        <w:t>R</w:t>
      </w:r>
      <w:r>
        <w:t xml:space="preserve"> является адресом операнда (рис. 6).</w:t>
      </w:r>
    </w:p>
    <w:p w:rsidR="00D771C5" w:rsidRDefault="007D705C" w:rsidP="007D705C">
      <w:pPr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1535" cy="3888105"/>
            <wp:effectExtent l="0" t="0" r="0" b="0"/>
            <wp:docPr id="3" name="Рисунок 3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C5" w:rsidRP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D771C5">
        <w:t xml:space="preserve"> </w:t>
      </w:r>
      <w:r>
        <w:t xml:space="preserve">– </w:t>
      </w:r>
      <w:r w:rsidR="007D705C">
        <w:t xml:space="preserve">Косвенная </w:t>
      </w:r>
      <w:r w:rsidRPr="000D6C91">
        <w:t xml:space="preserve">регистровая адресация </w:t>
      </w:r>
      <w:r>
        <w:rPr>
          <w:noProof/>
        </w:rPr>
        <w:t xml:space="preserve">(режим </w:t>
      </w:r>
      <w:r w:rsidR="007D705C">
        <w:rPr>
          <w:noProof/>
        </w:rPr>
        <w:t>1</w:t>
      </w:r>
      <w:r>
        <w:rPr>
          <w:noProof/>
        </w:rPr>
        <w:t>)</w:t>
      </w:r>
    </w:p>
    <w:p w:rsidR="00D771C5" w:rsidRPr="00D771C5" w:rsidRDefault="00D771C5">
      <w:pPr>
        <w:rPr>
          <w:sz w:val="28"/>
          <w:szCs w:val="28"/>
        </w:rPr>
      </w:pPr>
      <w:r w:rsidRPr="00D771C5">
        <w:br w:type="page"/>
      </w:r>
    </w:p>
    <w:p w:rsidR="000D6C91" w:rsidRDefault="007D705C" w:rsidP="003869D2">
      <w:pPr>
        <w:pStyle w:val="af"/>
      </w:pPr>
      <w:r>
        <w:lastRenderedPageBreak/>
        <w:t>Прямая автодекрементная адресация (режим 4, символическое обозначение  –(</w:t>
      </w:r>
      <w:r>
        <w:rPr>
          <w:lang w:val="en-US"/>
        </w:rPr>
        <w:t>R</w:t>
      </w:r>
      <w:r>
        <w:t>)). После обращения к операнду содержимое регистра уменьшается на 1для байтовых операций или на 2 для операции над числами, а затем используется в качестве адреса (рис. 7).</w:t>
      </w:r>
    </w:p>
    <w:p w:rsidR="00494F75" w:rsidRDefault="007D705C" w:rsidP="007D705C">
      <w:pPr>
        <w:pStyle w:val="af"/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76875" cy="3876675"/>
            <wp:effectExtent l="0" t="0" r="0" b="0"/>
            <wp:docPr id="6" name="Рисунок 6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75" w:rsidRPr="003869D2" w:rsidRDefault="00494F75" w:rsidP="003869D2">
      <w:pPr>
        <w:pStyle w:val="afd"/>
        <w:ind w:firstLine="0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D771C5">
          <w:rPr>
            <w:noProof/>
          </w:rPr>
          <w:t>7</w:t>
        </w:r>
      </w:fldSimple>
      <w:r>
        <w:t xml:space="preserve"> - </w:t>
      </w:r>
      <w:r w:rsidR="007D705C">
        <w:t xml:space="preserve">Прямая </w:t>
      </w:r>
      <w:r w:rsidR="001E6D27" w:rsidRPr="001E6D27">
        <w:t xml:space="preserve">автодекрементная </w:t>
      </w:r>
      <w:r w:rsidR="000D6C91" w:rsidRPr="000D6C91">
        <w:t xml:space="preserve">адресация </w:t>
      </w:r>
      <w:r>
        <w:rPr>
          <w:noProof/>
        </w:rPr>
        <w:t xml:space="preserve">(режим </w:t>
      </w:r>
      <w:r w:rsidR="007D705C">
        <w:rPr>
          <w:noProof/>
        </w:rPr>
        <w:t>4</w:t>
      </w:r>
      <w:r>
        <w:rPr>
          <w:noProof/>
        </w:rPr>
        <w:t>)</w:t>
      </w:r>
      <w:r w:rsidRPr="00494F75">
        <w:br w:type="page"/>
      </w:r>
    </w:p>
    <w:p w:rsidR="00D771C5" w:rsidRDefault="0079414A" w:rsidP="00D771C5">
      <w:pPr>
        <w:pStyle w:val="af"/>
      </w:pPr>
      <w:r>
        <w:lastRenderedPageBreak/>
        <w:t>Индексная (режим 6, символическое обозначение Х(</w:t>
      </w:r>
      <w:r>
        <w:rPr>
          <w:lang w:val="en-US"/>
        </w:rPr>
        <w:t>R</w:t>
      </w:r>
      <w:r>
        <w:t xml:space="preserve">)). Адрес вычисляется как сумма содержимого регистра </w:t>
      </w:r>
      <w:r>
        <w:rPr>
          <w:lang w:val="en-US"/>
        </w:rPr>
        <w:t>R</w:t>
      </w:r>
      <w:r>
        <w:t xml:space="preserve"> ("базы") и слова </w:t>
      </w:r>
      <w:r>
        <w:rPr>
          <w:lang w:val="en-US"/>
        </w:rPr>
        <w:t>X</w:t>
      </w:r>
      <w:r>
        <w:t>, следующего за командой ("смещения" или "индексного слова"). Команда, таким образом, будет состоять из 2 или 3 слов, размещённых в последовательных ячейках памяти. Порядок формирования адреса показан на рис.8.</w:t>
      </w:r>
    </w:p>
    <w:p w:rsidR="00D771C5" w:rsidRDefault="0079414A" w:rsidP="002D6D06">
      <w:pPr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4357370"/>
            <wp:effectExtent l="0" t="0" r="0" b="0"/>
            <wp:docPr id="2" name="Рисунок 2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</w:t>
      </w:r>
      <w:r w:rsidR="0079414A">
        <w:t xml:space="preserve">Индексная </w:t>
      </w:r>
      <w:r>
        <w:t xml:space="preserve">адресация </w:t>
      </w:r>
      <w:r>
        <w:rPr>
          <w:noProof/>
        </w:rPr>
        <w:t xml:space="preserve">(режим </w:t>
      </w:r>
      <w:r w:rsidR="0079414A">
        <w:rPr>
          <w:noProof/>
        </w:rPr>
        <w:t>6</w:t>
      </w:r>
      <w:r>
        <w:rPr>
          <w:noProof/>
        </w:rPr>
        <w:t>)</w:t>
      </w:r>
    </w:p>
    <w:p w:rsidR="00643C00" w:rsidRDefault="00643C00">
      <w:pPr>
        <w:rPr>
          <w:rFonts w:eastAsia="Times New Roman"/>
          <w:b/>
          <w:bCs/>
          <w:sz w:val="20"/>
          <w:szCs w:val="20"/>
          <w:lang w:eastAsia="ru-RU"/>
        </w:rPr>
      </w:pPr>
      <w:r>
        <w:br w:type="page"/>
      </w:r>
    </w:p>
    <w:p w:rsidR="00643C00" w:rsidRDefault="006B1420" w:rsidP="00643C00">
      <w:pPr>
        <w:spacing w:before="0" w:after="360"/>
        <w:ind w:firstLine="567"/>
        <w:rPr>
          <w:rFonts w:eastAsia="Times New Roman"/>
          <w:sz w:val="28"/>
          <w:lang w:eastAsia="ru-RU"/>
        </w:rPr>
      </w:pPr>
      <w:r w:rsidRPr="006B1420">
        <w:rPr>
          <w:rFonts w:eastAsia="Times New Roman"/>
          <w:sz w:val="28"/>
          <w:lang w:eastAsia="ru-RU"/>
        </w:rPr>
        <w:lastRenderedPageBreak/>
        <w:t xml:space="preserve">Косвенная индексация (режим 7, символическое обозначение @X(R)). Вычисленное как сумма смещения и базы число используется как адрес адреса операнда (рис. </w:t>
      </w:r>
      <w:r>
        <w:rPr>
          <w:rFonts w:eastAsia="Times New Roman"/>
          <w:sz w:val="28"/>
          <w:lang w:eastAsia="ru-RU"/>
        </w:rPr>
        <w:t>9</w:t>
      </w:r>
      <w:r w:rsidRPr="006B1420">
        <w:rPr>
          <w:rFonts w:eastAsia="Times New Roman"/>
          <w:sz w:val="28"/>
          <w:lang w:eastAsia="ru-RU"/>
        </w:rPr>
        <w:t>) .</w:t>
      </w:r>
    </w:p>
    <w:p w:rsidR="00643C00" w:rsidRPr="005B5F87" w:rsidRDefault="006B1420" w:rsidP="006B1420">
      <w:pPr>
        <w:spacing w:before="0" w:after="0"/>
        <w:ind w:firstLine="0"/>
        <w:rPr>
          <w:rFonts w:eastAsia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85155" cy="4572000"/>
            <wp:effectExtent l="0" t="0" r="0" b="0"/>
            <wp:docPr id="4" name="Рисунок 4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00" w:rsidRDefault="00643C00" w:rsidP="00643C00">
      <w:pPr>
        <w:pStyle w:val="afd"/>
        <w:jc w:val="center"/>
      </w:pPr>
      <w:r>
        <w:t xml:space="preserve">Рисунок </w:t>
      </w:r>
      <w:fldSimple w:instr=" SEQ Рисунок \* ARABIC ">
        <w:r w:rsidR="006B1420">
          <w:rPr>
            <w:noProof/>
          </w:rPr>
          <w:t>9</w:t>
        </w:r>
      </w:fldSimple>
      <w:r>
        <w:t xml:space="preserve"> - </w:t>
      </w:r>
      <w:r w:rsidR="006B1420" w:rsidRPr="006B1420">
        <w:t xml:space="preserve">Косвенная индексация </w:t>
      </w:r>
      <w:r w:rsidRPr="00643C00">
        <w:t>адресация</w:t>
      </w:r>
      <w:r w:rsidRPr="00110A35">
        <w:t xml:space="preserve"> </w:t>
      </w:r>
      <w:r>
        <w:t xml:space="preserve">(режим </w:t>
      </w:r>
      <w:r w:rsidR="006B1420">
        <w:t>7</w:t>
      </w:r>
      <w:r>
        <w:t>)</w:t>
      </w:r>
    </w:p>
    <w:p w:rsidR="00D403CE" w:rsidRDefault="00D403CE">
      <w:pPr>
        <w:rPr>
          <w:rFonts w:eastAsia="Times New Roman"/>
          <w:b/>
          <w:bCs/>
          <w:noProof/>
          <w:sz w:val="20"/>
          <w:szCs w:val="20"/>
          <w:lang w:eastAsia="ru-RU"/>
        </w:rPr>
      </w:pPr>
      <w:r>
        <w:rPr>
          <w:noProof/>
        </w:rPr>
        <w:br w:type="page"/>
      </w:r>
    </w:p>
    <w:p w:rsidR="00386AA8" w:rsidRDefault="00E90B75" w:rsidP="00523D7A">
      <w:pPr>
        <w:pStyle w:val="10"/>
      </w:pPr>
      <w:bookmarkStart w:id="15" w:name="_Toc374588008"/>
      <w:bookmarkStart w:id="16" w:name="_Toc137563105"/>
      <w:r w:rsidRPr="00E90B75">
        <w:lastRenderedPageBreak/>
        <w:t xml:space="preserve">2 </w:t>
      </w:r>
      <w:r w:rsidR="00386AA8">
        <w:t>Описание алгоритма работы процессора при выполнении заданных команд</w:t>
      </w:r>
      <w:bookmarkEnd w:id="15"/>
      <w:bookmarkEnd w:id="16"/>
    </w:p>
    <w:p w:rsidR="00E032F5" w:rsidRDefault="00E032F5" w:rsidP="00E032F5">
      <w:pPr>
        <w:pStyle w:val="af"/>
      </w:pPr>
      <w:r w:rsidRPr="004C5E42">
        <w:t xml:space="preserve">Разработку алгоритма работы процессора, эмулирующего систему команд микро-ЭВМ </w:t>
      </w:r>
      <w:r w:rsidRPr="004C5E42">
        <w:rPr>
          <w:lang w:val="en-US"/>
        </w:rPr>
        <w:t>PDP</w:t>
      </w:r>
      <w:r w:rsidRPr="004C5E42">
        <w:t xml:space="preserve">-11, начнём с установления соответствия между программно-доступной аппаратурой базовой и эмулируемой ЭВМ. Так ЭВМ </w:t>
      </w:r>
      <w:r w:rsidRPr="004C5E42">
        <w:rPr>
          <w:lang w:val="en-US"/>
        </w:rPr>
        <w:t>PDP</w:t>
      </w:r>
      <w:r w:rsidRPr="004C5E42">
        <w:t>-11 имеет восемь программно-доступных регистров общего назначения (</w:t>
      </w:r>
      <w:proofErr w:type="spellStart"/>
      <w:r w:rsidRPr="004C5E42">
        <w:t>РОНов</w:t>
      </w:r>
      <w:proofErr w:type="spellEnd"/>
      <w:r w:rsidRPr="004C5E42">
        <w:t xml:space="preserve">), два из которых имеют целевое назначение: </w:t>
      </w:r>
    </w:p>
    <w:p w:rsidR="00E032F5" w:rsidRPr="002C7C15" w:rsidRDefault="00E032F5" w:rsidP="00E032F5">
      <w:pPr>
        <w:pStyle w:val="af"/>
      </w:pPr>
      <w:r w:rsidRPr="002C7C15">
        <w:t xml:space="preserve">R6 - указатель стека, </w:t>
      </w:r>
    </w:p>
    <w:p w:rsidR="00E032F5" w:rsidRPr="002C7C15" w:rsidRDefault="00E032F5" w:rsidP="00E032F5">
      <w:pPr>
        <w:pStyle w:val="af"/>
      </w:pPr>
      <w:r w:rsidRPr="002C7C15">
        <w:t xml:space="preserve">R7 - счетчик команд. </w:t>
      </w:r>
    </w:p>
    <w:p w:rsidR="00E032F5" w:rsidRPr="004C5E42" w:rsidRDefault="00E032F5" w:rsidP="00E032F5">
      <w:pPr>
        <w:pStyle w:val="af"/>
      </w:pPr>
      <w:r w:rsidRPr="004C5E42">
        <w:t xml:space="preserve">Микропроцессор К1804 имеет 16 </w:t>
      </w:r>
      <w:proofErr w:type="spellStart"/>
      <w:r w:rsidRPr="004C5E42">
        <w:t>РОНов</w:t>
      </w:r>
      <w:proofErr w:type="spellEnd"/>
      <w:r w:rsidRPr="004C5E42">
        <w:t xml:space="preserve"> той же разрядности, что и </w:t>
      </w:r>
      <w:r w:rsidRPr="004C5E42">
        <w:rPr>
          <w:lang w:val="en-US"/>
        </w:rPr>
        <w:t>PDP</w:t>
      </w:r>
      <w:r w:rsidRPr="004C5E42">
        <w:t xml:space="preserve">-11. </w:t>
      </w:r>
      <w:r w:rsidRPr="004C5E42">
        <w:rPr>
          <w:lang w:val="en-US"/>
        </w:rPr>
        <w:t>PDP</w:t>
      </w:r>
      <w:r w:rsidRPr="004C5E42">
        <w:t xml:space="preserve">-11 имеет 16-разрядный регистр состояния процессора (РСП), тогда как К1804 имеет 8-разрядный РСП. На основании этой информации установим следующее соответствие, представленное в таблице </w:t>
      </w:r>
      <w:r w:rsidR="009349FD" w:rsidRPr="009349FD">
        <w:t>1</w:t>
      </w:r>
      <w:r w:rsidRPr="004C5E42">
        <w:t>.</w:t>
      </w:r>
    </w:p>
    <w:p w:rsidR="00E032F5" w:rsidRPr="00EB0ECC" w:rsidRDefault="00E032F5" w:rsidP="00E032F5">
      <w:pPr>
        <w:pStyle w:val="af8"/>
      </w:pPr>
      <w:r w:rsidRPr="004C5E42">
        <w:t xml:space="preserve">Таблица </w:t>
      </w:r>
      <w:r w:rsidR="009349FD" w:rsidRPr="00EB0ECC">
        <w:t>1</w:t>
      </w:r>
      <w:r w:rsidR="00EB0ECC">
        <w:t xml:space="preserve"> – Соответствие регистров </w:t>
      </w:r>
      <w:r w:rsidR="00EB0ECC" w:rsidRPr="004C5E42">
        <w:rPr>
          <w:lang w:val="en-US"/>
        </w:rPr>
        <w:t>PDP</w:t>
      </w:r>
      <w:r w:rsidR="00EB0ECC" w:rsidRPr="004C5E42">
        <w:t>-11</w:t>
      </w:r>
      <w:r w:rsidR="00EB0ECC">
        <w:t xml:space="preserve"> и </w:t>
      </w:r>
      <w:r w:rsidR="00EB0ECC" w:rsidRPr="004C5E42">
        <w:t>К1804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979"/>
      </w:tblGrid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t>PDP</w:t>
            </w:r>
            <w:r w:rsidRPr="004C5E42">
              <w:rPr>
                <w:lang w:val="en-US"/>
              </w:rPr>
              <w:t>-</w:t>
            </w:r>
            <w:r w:rsidRPr="004C5E42">
              <w:t>11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K1804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536459" w:rsidRDefault="00536459" w:rsidP="00E032F5">
            <w:pPr>
              <w:pStyle w:val="af"/>
              <w:ind w:firstLine="0"/>
            </w:pPr>
            <w:r>
              <w:t>БР1</w:t>
            </w:r>
          </w:p>
        </w:tc>
        <w:tc>
          <w:tcPr>
            <w:tcW w:w="0" w:type="auto"/>
          </w:tcPr>
          <w:p w:rsidR="00E032F5" w:rsidRPr="00536459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</w:tr>
      <w:tr w:rsidR="00536459" w:rsidRPr="004C5E42" w:rsidTr="002B2855">
        <w:trPr>
          <w:trHeight w:val="480"/>
          <w:jc w:val="center"/>
        </w:trPr>
        <w:tc>
          <w:tcPr>
            <w:tcW w:w="0" w:type="auto"/>
          </w:tcPr>
          <w:p w:rsidR="00536459" w:rsidRPr="00536459" w:rsidRDefault="00536459" w:rsidP="00E032F5">
            <w:pPr>
              <w:pStyle w:val="af"/>
              <w:ind w:firstLine="0"/>
            </w:pPr>
            <w:r>
              <w:t>БР2</w:t>
            </w:r>
          </w:p>
        </w:tc>
        <w:tc>
          <w:tcPr>
            <w:tcW w:w="0" w:type="auto"/>
          </w:tcPr>
          <w:p w:rsidR="00536459" w:rsidRPr="004C5E42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</w:tr>
      <w:tr w:rsidR="00536459" w:rsidRPr="004C5E42" w:rsidTr="002B2855">
        <w:trPr>
          <w:trHeight w:val="480"/>
          <w:jc w:val="center"/>
        </w:trPr>
        <w:tc>
          <w:tcPr>
            <w:tcW w:w="0" w:type="auto"/>
          </w:tcPr>
          <w:p w:rsidR="00536459" w:rsidRPr="00536459" w:rsidRDefault="00536459" w:rsidP="00536459">
            <w:pPr>
              <w:pStyle w:val="af"/>
              <w:ind w:firstLine="0"/>
            </w:pPr>
            <w:r>
              <w:t>РСП</w:t>
            </w:r>
          </w:p>
        </w:tc>
        <w:tc>
          <w:tcPr>
            <w:tcW w:w="0" w:type="auto"/>
          </w:tcPr>
          <w:p w:rsidR="00536459" w:rsidRPr="004C5E42" w:rsidRDefault="00536459" w:rsidP="00536459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R15</w:t>
            </w:r>
          </w:p>
        </w:tc>
      </w:tr>
    </w:tbl>
    <w:p w:rsidR="00E032F5" w:rsidRDefault="00E032F5" w:rsidP="00E032F5">
      <w:pPr>
        <w:rPr>
          <w:color w:val="000000"/>
        </w:rPr>
      </w:pPr>
    </w:p>
    <w:p w:rsidR="00E032F5" w:rsidRDefault="00E032F5" w:rsidP="00E032F5">
      <w:pPr>
        <w:rPr>
          <w:color w:val="000000"/>
        </w:rPr>
      </w:pPr>
      <w:r w:rsidRPr="00E032F5">
        <w:rPr>
          <w:rStyle w:val="af4"/>
        </w:rPr>
        <w:lastRenderedPageBreak/>
        <w:t>Остальные регистры БИС КМ1804ВС1 (R8-R14) будем использовать для хранения промежуточных результатов. Так, например, для временного хранения первого операнда будем использовать регистр R11, а для хранения второго – регистр R1</w:t>
      </w:r>
      <w:r w:rsidR="009823C7">
        <w:rPr>
          <w:rStyle w:val="af4"/>
        </w:rPr>
        <w:t>2</w:t>
      </w:r>
      <w:r w:rsidRPr="004C5E42">
        <w:rPr>
          <w:color w:val="000000"/>
        </w:rPr>
        <w:t>.</w:t>
      </w:r>
    </w:p>
    <w:p w:rsidR="00F55C06" w:rsidRDefault="00F55C06" w:rsidP="00F55C06">
      <w:pPr>
        <w:pStyle w:val="af"/>
      </w:pPr>
      <w:r>
        <w:t>Список и содержание команд приведены в таблиц</w:t>
      </w:r>
      <w:r w:rsidR="009823C7">
        <w:t>е</w:t>
      </w:r>
      <w:r w:rsidR="00027C22">
        <w:t xml:space="preserve"> </w:t>
      </w:r>
      <w:r w:rsidR="00027C22" w:rsidRPr="00027C22">
        <w:t>2</w:t>
      </w:r>
      <w:r w:rsidR="009823C7">
        <w:t>,</w:t>
      </w:r>
      <w:r>
        <w:t xml:space="preserve"> </w:t>
      </w:r>
      <w:r w:rsidR="009823C7">
        <w:t>п</w:t>
      </w:r>
      <w:r>
        <w:t>ри этом приняты следующие условные обозначения:</w:t>
      </w:r>
    </w:p>
    <w:p w:rsidR="00F55C06" w:rsidRDefault="00F55C06" w:rsidP="00F55C06">
      <w:pPr>
        <w:pStyle w:val="af"/>
      </w:pPr>
      <w:r>
        <w:t>( ) – содержимое ячейки или регистра;</w:t>
      </w:r>
    </w:p>
    <w:p w:rsidR="00F55C06" w:rsidRDefault="00F55C06" w:rsidP="00F55C06">
      <w:pPr>
        <w:pStyle w:val="af"/>
      </w:pPr>
      <w:proofErr w:type="spellStart"/>
      <w:r w:rsidRPr="000F01A1">
        <w:t>src</w:t>
      </w:r>
      <w:proofErr w:type="spellEnd"/>
      <w:r>
        <w:t xml:space="preserve"> – ячейка – источник;</w:t>
      </w:r>
    </w:p>
    <w:p w:rsidR="00F55C06" w:rsidRDefault="00F55C06" w:rsidP="00F55C06">
      <w:pPr>
        <w:pStyle w:val="af"/>
      </w:pPr>
      <w:r w:rsidRPr="000F01A1">
        <w:t>R</w:t>
      </w:r>
      <w:r>
        <w:t xml:space="preserve"> – регистр общего назначения;</w:t>
      </w:r>
    </w:p>
    <w:p w:rsidR="00F55C06" w:rsidRDefault="00F55C06" w:rsidP="00F55C06">
      <w:pPr>
        <w:pStyle w:val="af"/>
      </w:pPr>
      <w:r w:rsidRPr="000F01A1">
        <w:t>SS</w:t>
      </w:r>
      <w:r>
        <w:t xml:space="preserve">, </w:t>
      </w:r>
      <w:r w:rsidRPr="000F01A1">
        <w:t>DD</w:t>
      </w:r>
      <w:r>
        <w:t xml:space="preserve"> – адреса ячеек;</w:t>
      </w:r>
    </w:p>
    <w:p w:rsidR="00F55C06" w:rsidRDefault="00F55C06" w:rsidP="00F55C06">
      <w:pPr>
        <w:pStyle w:val="af"/>
      </w:pPr>
      <w:r w:rsidRPr="000F01A1">
        <w:t>XX</w:t>
      </w:r>
      <w:r>
        <w:t xml:space="preserve"> - смещение (8 разрядов);</w:t>
      </w:r>
    </w:p>
    <w:p w:rsidR="00F55C06" w:rsidRDefault="00F55C06" w:rsidP="00F55C06">
      <w:pPr>
        <w:pStyle w:val="af"/>
      </w:pPr>
      <w:r w:rsidRPr="0066768C">
        <w:sym w:font="Symbol" w:char="F0AC"/>
      </w:r>
      <w:r>
        <w:t xml:space="preserve"> – пересылка;</w:t>
      </w:r>
    </w:p>
    <w:p w:rsidR="00F55C06" w:rsidRDefault="00F55C06" w:rsidP="00F55C06">
      <w:pPr>
        <w:pStyle w:val="af"/>
      </w:pPr>
      <w:r>
        <w:sym w:font="Wingdings" w:char="F0E1"/>
      </w:r>
      <w:r>
        <w:sym w:font="Wingdings" w:char="F0E2"/>
      </w:r>
      <w:r>
        <w:t xml:space="preserve"> – занесение в стек и извлечение из стека.</w:t>
      </w:r>
    </w:p>
    <w:p w:rsidR="00F55C06" w:rsidRPr="00BC331E" w:rsidRDefault="00027C22" w:rsidP="00F55C06">
      <w:pPr>
        <w:pStyle w:val="af8"/>
      </w:pPr>
      <w:r>
        <w:t xml:space="preserve">Таблица </w:t>
      </w:r>
      <w:r>
        <w:rPr>
          <w:lang w:val="en-US"/>
        </w:rPr>
        <w:t>2</w:t>
      </w:r>
      <w:r w:rsidR="00F55C06" w:rsidRPr="00BC331E">
        <w:t xml:space="preserve"> </w:t>
      </w:r>
      <w:r w:rsidR="00F55C06">
        <w:t xml:space="preserve">– </w:t>
      </w:r>
      <w:r w:rsidR="00F55C06" w:rsidRPr="00BC331E">
        <w:t>Описание команд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3038"/>
        <w:gridCol w:w="2384"/>
        <w:gridCol w:w="419"/>
        <w:gridCol w:w="388"/>
        <w:gridCol w:w="419"/>
        <w:gridCol w:w="403"/>
      </w:tblGrid>
      <w:tr w:rsidR="00F55C06" w:rsidRPr="005B5BF7" w:rsidTr="007F6297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Команда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Код</w:t>
            </w:r>
          </w:p>
        </w:tc>
        <w:tc>
          <w:tcPr>
            <w:tcW w:w="3038" w:type="dxa"/>
            <w:vMerge w:val="restart"/>
            <w:shd w:val="clear" w:color="auto" w:fill="auto"/>
            <w:vAlign w:val="center"/>
          </w:tcPr>
          <w:p w:rsidR="00F55C06" w:rsidRPr="005B5BF7" w:rsidRDefault="007F6297" w:rsidP="007F6297">
            <w:pPr>
              <w:pStyle w:val="af"/>
              <w:ind w:firstLine="0"/>
              <w:jc w:val="center"/>
            </w:pPr>
            <w:proofErr w:type="spellStart"/>
            <w:r w:rsidRPr="005B5BF7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2384" w:type="dxa"/>
            <w:vMerge w:val="restart"/>
            <w:shd w:val="clear" w:color="auto" w:fill="auto"/>
            <w:vAlign w:val="center"/>
          </w:tcPr>
          <w:p w:rsidR="00F55C06" w:rsidRPr="005B5BF7" w:rsidRDefault="007F6297" w:rsidP="007F6297">
            <w:pPr>
              <w:pStyle w:val="af"/>
              <w:ind w:firstLine="0"/>
              <w:jc w:val="center"/>
            </w:pPr>
            <w:r w:rsidRPr="005B5BF7">
              <w:t>Содержание</w:t>
            </w:r>
          </w:p>
        </w:tc>
        <w:tc>
          <w:tcPr>
            <w:tcW w:w="1629" w:type="dxa"/>
            <w:gridSpan w:val="4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Флаги</w:t>
            </w:r>
          </w:p>
        </w:tc>
      </w:tr>
      <w:tr w:rsidR="007F6297" w:rsidRPr="005B5BF7" w:rsidTr="007F6297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3038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2384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419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N</w:t>
            </w:r>
          </w:p>
        </w:tc>
        <w:tc>
          <w:tcPr>
            <w:tcW w:w="388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Z</w:t>
            </w:r>
          </w:p>
        </w:tc>
        <w:tc>
          <w:tcPr>
            <w:tcW w:w="419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V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C</w:t>
            </w:r>
          </w:p>
        </w:tc>
      </w:tr>
      <w:tr w:rsidR="007D705C" w:rsidRPr="007D705C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BIT(B)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.3SSDD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)/\(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dst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Проверка разрядов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  <w:tr w:rsidR="007D705C" w:rsidRPr="007D705C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JSR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004RDD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Переход к программе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sym w:font="Symbol" w:char="F0AF"/>
            </w:r>
            <w:r w:rsidRPr="007D705C">
              <w:rPr>
                <w:sz w:val="28"/>
                <w:szCs w:val="28"/>
                <w:lang w:val="en-US"/>
              </w:rPr>
              <w:t>(УС)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R,</w:t>
            </w:r>
          </w:p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R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СК,</w:t>
            </w:r>
          </w:p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СК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dst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  <w:tr w:rsidR="007D705C" w:rsidRPr="007D705C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CLV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000242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Очистка V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Очистка разряда переполнения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824DF2" w:rsidRDefault="00824DF2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bookmarkStart w:id="17" w:name="_Toc374588009"/>
      <w:r>
        <w:rPr>
          <w:lang w:val="en-US"/>
        </w:rPr>
        <w:br w:type="page"/>
      </w:r>
    </w:p>
    <w:p w:rsidR="00E032F5" w:rsidRPr="007D705C" w:rsidRDefault="00E90B75" w:rsidP="003D7BE2">
      <w:pPr>
        <w:pStyle w:val="22"/>
        <w:rPr>
          <w:lang w:val="en-US"/>
        </w:rPr>
      </w:pPr>
      <w:bookmarkStart w:id="18" w:name="_Toc137563106"/>
      <w:r w:rsidRPr="00084C92">
        <w:lastRenderedPageBreak/>
        <w:t xml:space="preserve">2.1 </w:t>
      </w:r>
      <w:r w:rsidR="00E032F5">
        <w:t xml:space="preserve">Команда </w:t>
      </w:r>
      <w:bookmarkEnd w:id="17"/>
      <w:r w:rsidR="001E6D27">
        <w:rPr>
          <w:lang w:val="en-US"/>
        </w:rPr>
        <w:t>BI</w:t>
      </w:r>
      <w:r w:rsidR="007D705C">
        <w:rPr>
          <w:lang w:val="en-US"/>
        </w:rPr>
        <w:t>T</w:t>
      </w:r>
      <w:bookmarkEnd w:id="18"/>
    </w:p>
    <w:p w:rsidR="00E032F5" w:rsidRPr="007F6297" w:rsidRDefault="00A078DE" w:rsidP="00E032F5">
      <w:pPr>
        <w:pStyle w:val="af"/>
      </w:pPr>
      <w:r>
        <w:t xml:space="preserve">На рисунке </w:t>
      </w:r>
      <w:r w:rsidR="003D6C2F" w:rsidRPr="003D6C2F">
        <w:t>10</w:t>
      </w:r>
      <w:r w:rsidR="007F6297">
        <w:t xml:space="preserve"> представлен</w:t>
      </w:r>
      <w:r w:rsidR="00BE536F">
        <w:t xml:space="preserve"> алгоритм выполнения команды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  <w:r w:rsidR="007F6297">
        <w:t xml:space="preserve">. </w:t>
      </w:r>
      <w:r w:rsidR="007F6297" w:rsidRPr="007F6297">
        <w:t>Н</w:t>
      </w:r>
      <w:r w:rsidR="007F6297">
        <w:t>ад операндами, зап</w:t>
      </w:r>
      <w:r w:rsidR="005A61C1">
        <w:t>исанными в регистрах R12 и R11</w:t>
      </w:r>
      <w:r w:rsidR="00AD60D3">
        <w:t xml:space="preserve">, </w:t>
      </w:r>
      <w:r w:rsidR="007F6297">
        <w:t xml:space="preserve">производится </w:t>
      </w:r>
      <w:r w:rsidR="007D705C">
        <w:t>п</w:t>
      </w:r>
      <w:r w:rsidR="007D705C" w:rsidRPr="007D705C">
        <w:t>роверка разрядов</w:t>
      </w:r>
      <w:r w:rsidR="007F6297">
        <w:t>.</w:t>
      </w:r>
      <w:r w:rsidR="00BE536F">
        <w:t xml:space="preserve"> Далее производится </w:t>
      </w:r>
      <w:r w:rsidR="00AD60D3">
        <w:t>формирование флагов</w:t>
      </w:r>
      <w:r w:rsidR="007D705C">
        <w:rPr>
          <w:lang w:val="en-US"/>
        </w:rPr>
        <w:t>.</w:t>
      </w:r>
      <w:r w:rsidR="007D705C">
        <w:t xml:space="preserve"> З</w:t>
      </w:r>
      <w:r w:rsidR="00B05BD6">
        <w:t>апись</w:t>
      </w:r>
      <w:r w:rsidR="00BE536F">
        <w:t xml:space="preserve"> результата</w:t>
      </w:r>
      <w:r w:rsidR="007D705C">
        <w:t xml:space="preserve"> не производится</w:t>
      </w:r>
      <w:r w:rsidR="00BE536F">
        <w:t>.</w:t>
      </w:r>
      <w:r w:rsidR="007F6297">
        <w:t xml:space="preserve"> </w:t>
      </w:r>
    </w:p>
    <w:p w:rsidR="004D157F" w:rsidRDefault="007D705C" w:rsidP="00BE536F">
      <w:pPr>
        <w:pStyle w:val="af"/>
        <w:keepNext/>
        <w:ind w:firstLine="0"/>
        <w:jc w:val="center"/>
      </w:pPr>
      <w:r>
        <w:object w:dxaOrig="1628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07.5pt" o:ole="">
            <v:imagedata r:id="rId18" o:title=""/>
          </v:shape>
          <o:OLEObject Type="Embed" ProgID="Visio.Drawing.11" ShapeID="_x0000_i1025" DrawAspect="Content" ObjectID="_1748196717" r:id="rId19"/>
        </w:object>
      </w:r>
    </w:p>
    <w:p w:rsidR="00CC1E93" w:rsidRPr="00593EF8" w:rsidRDefault="00771B41" w:rsidP="004D157F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10</w:t>
        </w:r>
      </w:fldSimple>
      <w:r w:rsidR="00BE536F">
        <w:t xml:space="preserve"> – Алгоритм выполнения команды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</w:p>
    <w:p w:rsidR="00050A4C" w:rsidRDefault="00050A4C" w:rsidP="00AE6067">
      <w:pPr>
        <w:pStyle w:val="22"/>
        <w:rPr>
          <w:lang w:eastAsia="ru-RU"/>
        </w:rPr>
        <w:sectPr w:rsidR="00050A4C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bookmarkStart w:id="19" w:name="_Toc374588011"/>
      <w:bookmarkStart w:id="20" w:name="_Toc374588010"/>
    </w:p>
    <w:p w:rsidR="00B12023" w:rsidRPr="003D6C2F" w:rsidRDefault="00E90B75" w:rsidP="00B12023">
      <w:pPr>
        <w:pStyle w:val="22"/>
        <w:rPr>
          <w:lang w:eastAsia="ru-RU"/>
        </w:rPr>
      </w:pPr>
      <w:bookmarkStart w:id="21" w:name="_Toc137563107"/>
      <w:bookmarkEnd w:id="19"/>
      <w:r w:rsidRPr="0002076F">
        <w:rPr>
          <w:lang w:eastAsia="ru-RU"/>
        </w:rPr>
        <w:lastRenderedPageBreak/>
        <w:t>2.</w:t>
      </w:r>
      <w:r w:rsidR="00C4360C">
        <w:rPr>
          <w:lang w:eastAsia="ru-RU"/>
        </w:rPr>
        <w:t>2</w:t>
      </w:r>
      <w:r w:rsidRPr="0002076F">
        <w:rPr>
          <w:lang w:eastAsia="ru-RU"/>
        </w:rPr>
        <w:t xml:space="preserve"> </w:t>
      </w:r>
      <w:r w:rsidR="00B12023">
        <w:rPr>
          <w:lang w:eastAsia="ru-RU"/>
        </w:rPr>
        <w:t xml:space="preserve">Команда </w:t>
      </w:r>
      <w:r w:rsidR="007D705C">
        <w:rPr>
          <w:lang w:val="en-US" w:eastAsia="ru-RU"/>
        </w:rPr>
        <w:t>JSR</w:t>
      </w:r>
      <w:bookmarkEnd w:id="21"/>
    </w:p>
    <w:p w:rsidR="00B12023" w:rsidRDefault="00771B41" w:rsidP="00B12023">
      <w:pPr>
        <w:pStyle w:val="af"/>
      </w:pPr>
      <w:r>
        <w:rPr>
          <w:lang w:eastAsia="ru-RU"/>
        </w:rPr>
        <w:t xml:space="preserve">На рисунке </w:t>
      </w:r>
      <w:r w:rsidR="00D13446" w:rsidRPr="00D13446">
        <w:rPr>
          <w:lang w:eastAsia="ru-RU"/>
        </w:rPr>
        <w:t>1</w:t>
      </w:r>
      <w:r w:rsidR="003D6C2F" w:rsidRPr="003D6C2F">
        <w:rPr>
          <w:lang w:eastAsia="ru-RU"/>
        </w:rPr>
        <w:t>1</w:t>
      </w:r>
      <w:r w:rsidR="00B12023">
        <w:rPr>
          <w:lang w:eastAsia="ru-RU"/>
        </w:rPr>
        <w:t xml:space="preserve"> изображен алгоритм выполнения операции </w:t>
      </w:r>
      <w:r w:rsidR="007D705C">
        <w:rPr>
          <w:lang w:val="en-US" w:eastAsia="ru-RU"/>
        </w:rPr>
        <w:t>JSR</w:t>
      </w:r>
      <w:r w:rsidR="00B12023">
        <w:rPr>
          <w:lang w:eastAsia="ru-RU"/>
        </w:rPr>
        <w:t xml:space="preserve">. Эта команда относится к уровню </w:t>
      </w:r>
      <w:r w:rsidR="00A44D99" w:rsidRPr="00A44D99">
        <w:rPr>
          <w:lang w:eastAsia="ru-RU"/>
        </w:rPr>
        <w:t>2.1</w:t>
      </w:r>
      <w:r w:rsidR="00B12023">
        <w:rPr>
          <w:lang w:eastAsia="ru-RU"/>
        </w:rPr>
        <w:t xml:space="preserve"> и выполняет </w:t>
      </w:r>
      <w:r w:rsidR="007D705C">
        <w:t>п</w:t>
      </w:r>
      <w:r w:rsidR="007D705C" w:rsidRPr="007D705C">
        <w:t>ереход к программе</w:t>
      </w:r>
      <w:r w:rsidR="00B12023" w:rsidRPr="00E26723">
        <w:t>.</w:t>
      </w:r>
    </w:p>
    <w:p w:rsidR="00B12023" w:rsidRPr="00B7109E" w:rsidRDefault="007D705C" w:rsidP="00B12023">
      <w:pPr>
        <w:spacing w:before="0" w:after="0" w:line="240" w:lineRule="auto"/>
        <w:ind w:firstLine="0"/>
        <w:jc w:val="center"/>
      </w:pPr>
      <w:r>
        <w:object w:dxaOrig="2211" w:dyaOrig="11961">
          <v:shape id="_x0000_i1026" type="#_x0000_t75" style="width:110.25pt;height:597.75pt" o:ole="">
            <v:imagedata r:id="rId20" o:title=""/>
          </v:shape>
          <o:OLEObject Type="Embed" ProgID="Visio.Drawing.11" ShapeID="_x0000_i1026" DrawAspect="Content" ObjectID="_1748196718" r:id="rId21"/>
        </w:object>
      </w:r>
    </w:p>
    <w:p w:rsidR="00C722C6" w:rsidRPr="0010781C" w:rsidRDefault="00771B41" w:rsidP="00B12023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11</w:t>
        </w:r>
      </w:fldSimple>
      <w:r w:rsidRPr="00771B41">
        <w:rPr>
          <w:noProof/>
        </w:rPr>
        <w:t xml:space="preserve"> </w:t>
      </w:r>
      <w:r w:rsidR="00B12023">
        <w:t xml:space="preserve">– Алгоритм выполнения команды </w:t>
      </w:r>
      <w:r w:rsidR="007D705C">
        <w:rPr>
          <w:lang w:val="en-US"/>
        </w:rPr>
        <w:t>JSR</w:t>
      </w:r>
    </w:p>
    <w:p w:rsidR="005555CD" w:rsidRPr="00057DE8" w:rsidRDefault="00C722C6" w:rsidP="008B004D">
      <w:pPr>
        <w:rPr>
          <w:rFonts w:eastAsia="Times New Roman"/>
          <w:b/>
          <w:bCs/>
          <w:sz w:val="20"/>
          <w:szCs w:val="20"/>
          <w:lang w:eastAsia="ru-RU"/>
        </w:rPr>
        <w:sectPr w:rsidR="005555CD" w:rsidRPr="00057DE8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214C49">
        <w:br w:type="page"/>
      </w:r>
    </w:p>
    <w:p w:rsidR="00527CAD" w:rsidRPr="00527CAD" w:rsidRDefault="00E90B75" w:rsidP="00527CAD">
      <w:pPr>
        <w:pStyle w:val="10"/>
      </w:pPr>
      <w:bookmarkStart w:id="22" w:name="_Toc374588013"/>
      <w:bookmarkStart w:id="23" w:name="_Toc137563108"/>
      <w:bookmarkEnd w:id="20"/>
      <w:r w:rsidRPr="0002076F">
        <w:lastRenderedPageBreak/>
        <w:t xml:space="preserve">3 </w:t>
      </w:r>
      <w:bookmarkEnd w:id="22"/>
      <w:r w:rsidR="00824DF2">
        <w:t>Листинг микропрограммы</w:t>
      </w:r>
      <w:bookmarkStart w:id="24" w:name="_Toc374588014"/>
      <w:bookmarkEnd w:id="23"/>
      <w:r w:rsidR="00527CAD">
        <w:t xml:space="preserve">         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proofErr w:type="spellStart"/>
      <w:r w:rsidRPr="007D705C">
        <w:rPr>
          <w:sz w:val="22"/>
          <w:lang w:val="en-US"/>
        </w:rPr>
        <w:t>Addr</w:t>
      </w:r>
      <w:proofErr w:type="spellEnd"/>
      <w:r w:rsidRPr="007D705C">
        <w:rPr>
          <w:sz w:val="22"/>
          <w:lang w:val="en-US"/>
        </w:rPr>
        <w:t xml:space="preserve">     M</w:t>
      </w:r>
      <w:proofErr w:type="gramStart"/>
      <w:r w:rsidRPr="007D705C">
        <w:rPr>
          <w:sz w:val="22"/>
          <w:lang w:val="en-US"/>
        </w:rPr>
        <w:t>1  M</w:t>
      </w:r>
      <w:proofErr w:type="gramEnd"/>
      <w:r w:rsidRPr="007D705C">
        <w:rPr>
          <w:sz w:val="22"/>
          <w:lang w:val="en-US"/>
        </w:rPr>
        <w:t>2  M3  M4  M5  M6  M7  M8  M9 M10 M11 M12 M13 M14 M15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1    121   1   7   1   0   0   0   0   0   0   1   0   0   0   0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2    123   1   7   1   7   0   0   0   4   0   1   0   0   2   0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3      0   0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0   0   0   0   7   0   1   7   0   0   0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5     13   </w:t>
      </w:r>
      <w:proofErr w:type="gramStart"/>
      <w:r w:rsidRPr="007D705C">
        <w:rPr>
          <w:sz w:val="22"/>
          <w:lang w:val="en-US"/>
        </w:rPr>
        <w:t>2  10</w:t>
      </w:r>
      <w:proofErr w:type="gramEnd"/>
      <w:r w:rsidRPr="007D705C">
        <w:rPr>
          <w:sz w:val="22"/>
          <w:lang w:val="en-US"/>
        </w:rPr>
        <w:t xml:space="preserve">   3   0   0   0   0   7   0   1   0   0   0   0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6     20   </w:t>
      </w:r>
      <w:proofErr w:type="gramStart"/>
      <w:r w:rsidRPr="007D705C">
        <w:rPr>
          <w:sz w:val="22"/>
          <w:lang w:val="en-US"/>
        </w:rPr>
        <w:t>2  11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7      2   </w:t>
      </w:r>
      <w:proofErr w:type="gramStart"/>
      <w:r w:rsidRPr="007D705C">
        <w:rPr>
          <w:sz w:val="22"/>
          <w:lang w:val="en-US"/>
        </w:rPr>
        <w:t>2  12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10      2   </w:t>
      </w:r>
      <w:proofErr w:type="gramStart"/>
      <w:r w:rsidRPr="007D705C">
        <w:rPr>
          <w:sz w:val="22"/>
          <w:lang w:val="en-US"/>
        </w:rPr>
        <w:t>2  13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11     27   </w:t>
      </w:r>
      <w:proofErr w:type="gramStart"/>
      <w:r w:rsidRPr="007D705C">
        <w:rPr>
          <w:sz w:val="22"/>
          <w:lang w:val="en-US"/>
        </w:rPr>
        <w:t>2  14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12      2   </w:t>
      </w:r>
      <w:proofErr w:type="gramStart"/>
      <w:r w:rsidRPr="007D705C">
        <w:rPr>
          <w:sz w:val="22"/>
          <w:lang w:val="en-US"/>
        </w:rPr>
        <w:t>2  15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13     32   1   7   1   0   0   0   0   0   0   1   0   0   0   0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14     62   1   7   1   0   0   0   0   0   0   1   0   0   0   0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15    112   1   7   1   0   0   0   0   0   0   1   0   0   0   0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16      2   0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20    500   1   7   1   0   0   0   0   0   0   1   0   0   0   0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21      2   0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27    161   1   7   1   0   0   0   0   0   0   1   0   0   0   0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30      2   0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32    361   2   0   2   0   6   0   0   7   0   1   0   0   0   0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34    123   1   7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35      0   0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36     33   0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62    707   3   7   6   0   6   0   0   7   0   1   0   0   0   0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30  30   0   1   5   1   3   2   0   0   0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65    123   1   7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66      0   0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67     33   0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72    123   1   7   1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73      0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75    123   1   7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10   0   0   5   0   3   0   0   2   0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77     33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100    123   1   7   1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101      0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102      2   0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103    123   1   7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14   0   0   5   0   1   0   0   2   0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104      0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105    123   1   7   1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 0   0   7   0   3   0   0   2   0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107     33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112   1217   2   7   2   0   6   0   0   7   0   1   0   0   0   0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114    117   </w:t>
      </w:r>
      <w:proofErr w:type="gramStart"/>
      <w:r w:rsidRPr="007D705C">
        <w:rPr>
          <w:sz w:val="22"/>
          <w:lang w:val="en-US"/>
        </w:rPr>
        <w:t>2  17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115    124   1   7   </w:t>
      </w:r>
      <w:proofErr w:type="gramStart"/>
      <w:r w:rsidRPr="007D705C">
        <w:rPr>
          <w:sz w:val="22"/>
          <w:lang w:val="en-US"/>
        </w:rPr>
        <w:t>1  14</w:t>
      </w:r>
      <w:proofErr w:type="gramEnd"/>
      <w:r w:rsidRPr="007D705C">
        <w:rPr>
          <w:sz w:val="22"/>
          <w:lang w:val="en-US"/>
        </w:rPr>
        <w:t xml:space="preserve">  20   0   0   4   0   1   0   0   1   0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116    120   0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0  20   0   0   0   0   1   0   0   0   0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117      0   0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14  20   0   0   4   0   3   0   0   0   0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120      0   1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</w:t>
      </w:r>
      <w:proofErr w:type="gramStart"/>
      <w:r w:rsidRPr="007D705C">
        <w:rPr>
          <w:sz w:val="22"/>
          <w:lang w:val="en-US"/>
        </w:rPr>
        <w:t>121  20002</w:t>
      </w:r>
      <w:proofErr w:type="gramEnd"/>
      <w:r w:rsidRPr="007D705C">
        <w:rPr>
          <w:sz w:val="22"/>
          <w:lang w:val="en-US"/>
        </w:rPr>
        <w:t xml:space="preserve">   0   0  16   0   6   0   0   7   0   3   2   0   0   0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122   1000   1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0   7   0   0   7   0   1   2   0   0   0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124      0   1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0   7   0   0   7   0   1   2   0   0   0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161   2077   3   7   6   0   6   0   0   7   0   1   0   0   0   0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162      0   1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lastRenderedPageBreak/>
        <w:t xml:space="preserve"> 234    123   1   7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235      0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236     63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264      2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16  20  20   0   1   5   1   3   2   0   0   0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265    123   1   7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272    123   1   7   1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273      0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275    123   1   7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10   0   0   5   0   3   0   0   2   0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300    123   1   7   1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301      0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302      2   0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303    123   1   7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14   0   0   5   0   1   0   0   2   0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304      0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305    123   1   7   1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 0   0   7   0   3   0   0   2   0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361     33   0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30  13   0   0   4   0   3   0   0   0   0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363     34   0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365     33   0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367     33   0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371     64   0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373     33   0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375     72   0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377    100   0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400      0   0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0  13   0   0   7   0   3   0   0   0   0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401    242   0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13  14   0   0   5   6   3   2   1   0   0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402    162   1   2   3   0   0   0   0   0   0   1   0   0   0   0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403 177775   0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17  17   0   0   5   4   3   2   0   0   0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404    162   0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500      0   0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0  13   0   0   7   0   3   0   0   0   0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501 100000   0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13   0   0   0   5   4   1   2   1   0   0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502    520   1   2   3   0   0   0   0   0   0   1   0   0   0   0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503      0   0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30  13   0   0   4   0   1   0   0   1   0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6   6   0   1   5   1   2   2   0   0   0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505    124   1   7   1   </w:t>
      </w:r>
      <w:proofErr w:type="gramStart"/>
      <w:r w:rsidRPr="007D705C">
        <w:rPr>
          <w:sz w:val="22"/>
          <w:lang w:val="en-US"/>
        </w:rPr>
        <w:t>6  13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506      0   0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7  30   0   0   4   0   2   0   0   0   0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507     62   1   7   1   0   6   0   0   7   0   1   0   0   0   0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510    520   0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10   7   0   0   4   0   2   0   0   0   0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520      0   1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707     63   0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20  14   0   0   4   0   3   0   0   0   0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717    234   0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727     63   0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737     63   0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747    264   0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757     63   0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767    272   0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777    300   0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1217    113   0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1237    113   0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1257    113   0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1277   1300   0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13  14   0   1   1   4   0   0   1   0   0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1300 177761   0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17  17   0   0   5   4   3   2   0   0   0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1301      0   0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0  16   0   0   7   0   2   3   0   0   0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1302     14   0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16  16   0   0   5   4   3   2   0   0   0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lastRenderedPageBreak/>
        <w:t xml:space="preserve">1303    113   1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16  17   0   0   1   3   2   0   0   0   0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1317    113   0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1337    113   0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1357    113   0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1377    113   0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2077    162   0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0   0   0   0   0   4   1   0   0   0   0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2177    162   0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0   0   0   0   0   4   1   0   0   0   0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2277    400   0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2377    162   0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0  15   0   0   7   4   1   0   0   0   0</w:t>
      </w:r>
    </w:p>
    <w:p w:rsidR="008D3F05" w:rsidRPr="00D339E0" w:rsidRDefault="008D3F05" w:rsidP="00527CAD">
      <w:pPr>
        <w:pStyle w:val="afffff7"/>
        <w:rPr>
          <w:lang w:val="en-US"/>
        </w:rPr>
      </w:pPr>
      <w:r w:rsidRPr="00D339E0">
        <w:rPr>
          <w:lang w:val="en-US"/>
        </w:rPr>
        <w:br w:type="page"/>
      </w:r>
    </w:p>
    <w:p w:rsidR="00F059B0" w:rsidRPr="00D339E0" w:rsidRDefault="00E90B75" w:rsidP="003D7BE2">
      <w:pPr>
        <w:pStyle w:val="10"/>
        <w:rPr>
          <w:lang w:val="en-US"/>
        </w:rPr>
      </w:pPr>
      <w:bookmarkStart w:id="25" w:name="_Toc137563109"/>
      <w:r w:rsidRPr="00D339E0">
        <w:rPr>
          <w:lang w:val="en-US"/>
        </w:rPr>
        <w:lastRenderedPageBreak/>
        <w:t xml:space="preserve">4 </w:t>
      </w:r>
      <w:r w:rsidR="00F059B0">
        <w:t>Протокол</w:t>
      </w:r>
      <w:r w:rsidR="00F059B0" w:rsidRPr="00D339E0">
        <w:rPr>
          <w:lang w:val="en-US"/>
        </w:rPr>
        <w:t xml:space="preserve"> </w:t>
      </w:r>
      <w:r w:rsidR="00F059B0">
        <w:t>отладки</w:t>
      </w:r>
      <w:bookmarkEnd w:id="24"/>
      <w:bookmarkEnd w:id="25"/>
    </w:p>
    <w:p w:rsidR="001D76B8" w:rsidRPr="00D339E0" w:rsidRDefault="001D76B8" w:rsidP="0045410A">
      <w:pPr>
        <w:pStyle w:val="af"/>
        <w:spacing w:line="276" w:lineRule="auto"/>
        <w:rPr>
          <w:lang w:val="en-US" w:eastAsia="ru-RU"/>
        </w:rPr>
      </w:pPr>
      <w:r w:rsidRPr="001D76B8">
        <w:rPr>
          <w:lang w:eastAsia="ru-RU"/>
        </w:rPr>
        <w:t>Выполняемая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программа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представлена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в</w:t>
      </w:r>
      <w:r w:rsidRPr="00D339E0">
        <w:rPr>
          <w:lang w:val="en-US" w:eastAsia="ru-RU"/>
        </w:rPr>
        <w:t xml:space="preserve"> </w:t>
      </w:r>
      <w:r>
        <w:rPr>
          <w:lang w:eastAsia="ru-RU"/>
        </w:rPr>
        <w:t>таблице</w:t>
      </w:r>
      <w:r w:rsidRPr="00D339E0">
        <w:rPr>
          <w:lang w:val="en-US" w:eastAsia="ru-RU"/>
        </w:rPr>
        <w:t xml:space="preserve"> 4, </w:t>
      </w:r>
      <w:r w:rsidRPr="001D76B8">
        <w:rPr>
          <w:lang w:eastAsia="ru-RU"/>
        </w:rPr>
        <w:t>исходные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данные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и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предполагаемые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результаты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в</w:t>
      </w:r>
      <w:r w:rsidRPr="00D339E0">
        <w:rPr>
          <w:lang w:val="en-US" w:eastAsia="ru-RU"/>
        </w:rPr>
        <w:t xml:space="preserve"> </w:t>
      </w:r>
      <w:r>
        <w:rPr>
          <w:lang w:eastAsia="ru-RU"/>
        </w:rPr>
        <w:t>таблице</w:t>
      </w:r>
      <w:r w:rsidRPr="00D339E0">
        <w:rPr>
          <w:lang w:val="en-US" w:eastAsia="ru-RU"/>
        </w:rPr>
        <w:t xml:space="preserve"> 5.</w:t>
      </w:r>
    </w:p>
    <w:p w:rsidR="001D76B8" w:rsidRPr="001D76B8" w:rsidRDefault="001D76B8" w:rsidP="00C32EAF">
      <w:pPr>
        <w:pStyle w:val="af"/>
        <w:spacing w:line="276" w:lineRule="auto"/>
        <w:rPr>
          <w:lang w:eastAsia="ru-RU"/>
        </w:rPr>
      </w:pPr>
      <w:r w:rsidRPr="001D76B8">
        <w:rPr>
          <w:lang w:eastAsia="ru-RU"/>
        </w:rPr>
        <w:t>Таблица 4 – Тестирующая программа для моделирования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520"/>
        <w:gridCol w:w="1559"/>
        <w:gridCol w:w="4218"/>
      </w:tblGrid>
      <w:tr w:rsidR="001D76B8" w:rsidRPr="001D76B8" w:rsidTr="00C32EAF">
        <w:tc>
          <w:tcPr>
            <w:tcW w:w="12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№ команды</w:t>
            </w:r>
          </w:p>
        </w:tc>
        <w:tc>
          <w:tcPr>
            <w:tcW w:w="252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Мнемоника</w:t>
            </w:r>
          </w:p>
        </w:tc>
        <w:tc>
          <w:tcPr>
            <w:tcW w:w="15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Код</w:t>
            </w:r>
          </w:p>
        </w:tc>
        <w:tc>
          <w:tcPr>
            <w:tcW w:w="421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Комментарии</w:t>
            </w:r>
          </w:p>
        </w:tc>
      </w:tr>
      <w:tr w:rsidR="00A44D99" w:rsidRPr="001D76B8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44D99" w:rsidRDefault="00A44D99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44D99" w:rsidRDefault="007D705C" w:rsidP="00A87AC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JSR R5,(R1)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4D99" w:rsidRDefault="007D705C" w:rsidP="006B142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4511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44D99" w:rsidRPr="00A87AC0" w:rsidRDefault="007D705C" w:rsidP="00C32EAF">
            <w:pPr>
              <w:pStyle w:val="af"/>
              <w:spacing w:after="0"/>
              <w:ind w:firstLine="0"/>
              <w:jc w:val="left"/>
            </w:pPr>
            <w:r>
              <w:t>Переход к программе</w:t>
            </w:r>
          </w:p>
        </w:tc>
      </w:tr>
      <w:tr w:rsidR="007D705C" w:rsidRPr="001D76B8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7D705C" w:rsidRDefault="007D70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7D705C" w:rsidRDefault="007D705C" w:rsidP="00A87AC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CLV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D705C" w:rsidRDefault="007D705C" w:rsidP="006B142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242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7D705C" w:rsidRDefault="007D705C" w:rsidP="00C32EAF">
            <w:pPr>
              <w:pStyle w:val="af"/>
              <w:spacing w:after="0"/>
              <w:ind w:firstLine="0"/>
              <w:jc w:val="left"/>
            </w:pPr>
            <w:r>
              <w:t>Очистка разряда переполнения</w:t>
            </w:r>
          </w:p>
        </w:tc>
      </w:tr>
      <w:tr w:rsidR="001D76B8" w:rsidRPr="001D76B8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1D76B8" w:rsidRPr="00A73968" w:rsidRDefault="007D70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D76B8" w:rsidRPr="005F6D10" w:rsidRDefault="00A87AC0" w:rsidP="007D705C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BI</w:t>
            </w:r>
            <w:r w:rsidR="007D705C">
              <w:rPr>
                <w:lang w:val="en-US" w:eastAsia="ru-RU"/>
              </w:rPr>
              <w:t>T</w:t>
            </w:r>
            <w:r w:rsidR="00527CAD">
              <w:rPr>
                <w:lang w:eastAsia="ru-RU"/>
              </w:rPr>
              <w:t xml:space="preserve"> </w:t>
            </w:r>
            <w:r w:rsidR="00527CAD">
              <w:rPr>
                <w:lang w:val="en-US"/>
              </w:rPr>
              <w:t>R</w:t>
            </w:r>
            <w:r w:rsidR="007D705C">
              <w:rPr>
                <w:lang w:val="en-US"/>
              </w:rPr>
              <w:t>2</w:t>
            </w:r>
            <w:r w:rsidR="00527CAD">
              <w:rPr>
                <w:lang w:eastAsia="ru-RU"/>
              </w:rPr>
              <w:t>,</w:t>
            </w:r>
            <w:r w:rsidR="003C3144">
              <w:t xml:space="preserve"> </w:t>
            </w:r>
            <w:r w:rsidR="00C32EAF">
              <w:rPr>
                <w:lang w:val="en-US"/>
              </w:rPr>
              <w:t>X</w:t>
            </w:r>
            <w:r w:rsidR="003C3144">
              <w:t>(</w:t>
            </w:r>
            <w:r w:rsidR="003C3144">
              <w:rPr>
                <w:lang w:val="en-US"/>
              </w:rPr>
              <w:t>R</w:t>
            </w:r>
            <w:r w:rsidR="007D705C">
              <w:rPr>
                <w:lang w:val="en-US"/>
              </w:rPr>
              <w:t>3</w:t>
            </w:r>
            <w:r w:rsidR="003C3144"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D76B8" w:rsidRPr="00F611C1" w:rsidRDefault="00A87AC0" w:rsidP="007D705C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 w:rsidR="007D705C">
              <w:rPr>
                <w:lang w:val="en-US" w:eastAsia="ru-RU"/>
              </w:rPr>
              <w:t>1263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527CAD" w:rsidRPr="001D76B8" w:rsidRDefault="00A87AC0" w:rsidP="00C32EAF">
            <w:pPr>
              <w:pStyle w:val="af"/>
              <w:spacing w:after="0"/>
              <w:ind w:firstLine="0"/>
              <w:jc w:val="left"/>
              <w:rPr>
                <w:lang w:eastAsia="ru-RU"/>
              </w:rPr>
            </w:pPr>
            <w:r w:rsidRPr="00A87AC0">
              <w:t>Очистка разрядов</w:t>
            </w:r>
            <w:r w:rsidR="00527CAD">
              <w:rPr>
                <w:lang w:eastAsia="ru-RU"/>
              </w:rPr>
              <w:t>.</w:t>
            </w:r>
            <w:r w:rsidR="00527CAD" w:rsidRPr="001D76B8">
              <w:rPr>
                <w:lang w:eastAsia="ru-RU"/>
              </w:rPr>
              <w:t xml:space="preserve"> Адресация:</w:t>
            </w:r>
          </w:p>
          <w:p w:rsidR="00527CAD" w:rsidRDefault="00527CAD" w:rsidP="00C32EAF">
            <w:pPr>
              <w:pStyle w:val="af"/>
              <w:spacing w:after="0"/>
              <w:ind w:firstLine="0"/>
              <w:jc w:val="left"/>
            </w:pPr>
            <w:r>
              <w:rPr>
                <w:lang w:eastAsia="ru-RU"/>
              </w:rPr>
              <w:t>Операнд 1</w:t>
            </w:r>
            <w:r w:rsidRPr="001D76B8">
              <w:rPr>
                <w:lang w:eastAsia="ru-RU"/>
              </w:rPr>
              <w:t xml:space="preserve">: </w:t>
            </w:r>
            <w:r w:rsidR="007D705C">
              <w:t xml:space="preserve">Косвенная </w:t>
            </w:r>
            <w:r>
              <w:t xml:space="preserve">регистровая адресация </w:t>
            </w:r>
          </w:p>
          <w:p w:rsidR="001D76B8" w:rsidRPr="003C3144" w:rsidRDefault="00527CAD" w:rsidP="007D705C">
            <w:pPr>
              <w:pStyle w:val="af"/>
              <w:spacing w:after="0"/>
              <w:ind w:firstLine="0"/>
              <w:jc w:val="left"/>
            </w:pPr>
            <w:r w:rsidRPr="001D76B8">
              <w:rPr>
                <w:lang w:eastAsia="ru-RU"/>
              </w:rPr>
              <w:t xml:space="preserve">Операнд </w:t>
            </w:r>
            <w:r>
              <w:rPr>
                <w:lang w:eastAsia="ru-RU"/>
              </w:rPr>
              <w:t>2</w:t>
            </w:r>
            <w:r w:rsidRPr="001D76B8">
              <w:rPr>
                <w:lang w:eastAsia="ru-RU"/>
              </w:rPr>
              <w:t xml:space="preserve">: </w:t>
            </w:r>
            <w:r w:rsidR="007D705C">
              <w:t xml:space="preserve">Индексная </w:t>
            </w:r>
            <w:r w:rsidR="00C32EAF">
              <w:t>адресация</w:t>
            </w:r>
          </w:p>
        </w:tc>
      </w:tr>
    </w:tbl>
    <w:p w:rsidR="001D76B8" w:rsidRPr="00405ED3" w:rsidRDefault="001D76B8" w:rsidP="00C32EAF">
      <w:pPr>
        <w:pStyle w:val="af"/>
        <w:spacing w:before="120" w:after="0"/>
        <w:ind w:firstLine="0"/>
        <w:rPr>
          <w:lang w:eastAsia="ru-RU"/>
        </w:rPr>
      </w:pPr>
      <w:r w:rsidRPr="001D76B8">
        <w:rPr>
          <w:lang w:eastAsia="ru-RU"/>
        </w:rPr>
        <w:t>Таблица 5 – Предполагаемые результаты выполнения тестирующей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108"/>
        <w:gridCol w:w="1914"/>
        <w:gridCol w:w="1914"/>
      </w:tblGrid>
      <w:tr w:rsidR="001D76B8" w:rsidRPr="001D76B8" w:rsidTr="004649F8">
        <w:tc>
          <w:tcPr>
            <w:tcW w:w="19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Операция</w:t>
            </w:r>
          </w:p>
        </w:tc>
        <w:tc>
          <w:tcPr>
            <w:tcW w:w="210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Регистр/Память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До операции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После операции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:rsidR="00DE245C" w:rsidRPr="00A44D99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7D70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17722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20002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20000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A44D99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0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17722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2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:rsidR="00DE245C" w:rsidRP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A44D99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:rsidR="00DE245C" w:rsidRPr="00B3767F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:rsidR="00DE245C" w:rsidRPr="00527CAD" w:rsidRDefault="00DE245C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232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527CAD" w:rsidRDefault="00DE245C" w:rsidP="00A44D99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236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DE245C" w:rsidRDefault="00DE245C" w:rsidP="00DE245C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DE245C" w:rsidRPr="00A44D99" w:rsidRDefault="00DE245C" w:rsidP="00FF2058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1302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A44D99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1302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5F6D10" w:rsidRDefault="00DE245C" w:rsidP="00DE245C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DE245C" w:rsidRPr="00DE245C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130</w:t>
            </w: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DE245C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130</w:t>
            </w:r>
            <w:r>
              <w:rPr>
                <w:lang w:val="en-US" w:eastAsia="ru-RU"/>
              </w:rPr>
              <w:t>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DE24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val="en-US" w:eastAsia="ru-RU"/>
              </w:rPr>
              <w:t>234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Pr="00A44D99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1D76B8" w:rsidRDefault="00DE245C" w:rsidP="00A87AC0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DE24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val="en-US" w:eastAsia="ru-RU"/>
              </w:rPr>
              <w:t>11300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Pr="00A44D99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177026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A87AC0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177026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56301D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R15</w:t>
            </w:r>
          </w:p>
        </w:tc>
        <w:tc>
          <w:tcPr>
            <w:tcW w:w="1914" w:type="dxa"/>
            <w:shd w:val="clear" w:color="auto" w:fill="auto"/>
          </w:tcPr>
          <w:p w:rsidR="00DE245C" w:rsidRPr="00FF2058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DE245C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</w:tr>
    </w:tbl>
    <w:p w:rsidR="0056301D" w:rsidRDefault="0056301D" w:rsidP="0065121A">
      <w:pPr>
        <w:pStyle w:val="afffff7"/>
      </w:pPr>
    </w:p>
    <w:p w:rsidR="00DE245C" w:rsidRPr="00DA1071" w:rsidRDefault="00DE245C" w:rsidP="00DE245C">
      <w:pPr>
        <w:pStyle w:val="afffff7"/>
      </w:pPr>
      <w:r w:rsidRPr="00DA1071">
        <w:t xml:space="preserve">Адрес старта                  </w:t>
      </w:r>
      <w:proofErr w:type="gramStart"/>
      <w:r w:rsidRPr="00DA1071">
        <w:t xml:space="preserve">  :</w:t>
      </w:r>
      <w:proofErr w:type="gramEnd"/>
      <w:r w:rsidRPr="00DA1071">
        <w:t xml:space="preserve"> 1</w:t>
      </w:r>
    </w:p>
    <w:p w:rsidR="00DE245C" w:rsidRPr="00DA1071" w:rsidRDefault="00DE245C" w:rsidP="00DE245C">
      <w:pPr>
        <w:pStyle w:val="afffff7"/>
      </w:pPr>
      <w:r w:rsidRPr="00DA1071">
        <w:t xml:space="preserve">Адрес окончания моделирования </w:t>
      </w:r>
      <w:proofErr w:type="gramStart"/>
      <w:r w:rsidRPr="00DA1071">
        <w:t xml:space="preserve">  :</w:t>
      </w:r>
      <w:proofErr w:type="gramEnd"/>
      <w:r w:rsidRPr="00DA1071">
        <w:t xml:space="preserve"> 12</w:t>
      </w:r>
    </w:p>
    <w:p w:rsidR="00DE245C" w:rsidRPr="00DA1071" w:rsidRDefault="00DE245C" w:rsidP="00DE245C">
      <w:pPr>
        <w:pStyle w:val="afffff7"/>
      </w:pPr>
      <w:r w:rsidRPr="00DA1071">
        <w:t xml:space="preserve">Количество тактов </w:t>
      </w:r>
      <w:proofErr w:type="gramStart"/>
      <w:r w:rsidRPr="00DA1071">
        <w:t>моделирования :</w:t>
      </w:r>
      <w:proofErr w:type="gramEnd"/>
      <w:r w:rsidRPr="00DA1071">
        <w:t xml:space="preserve"> 1000</w:t>
      </w:r>
    </w:p>
    <w:p w:rsidR="00DE245C" w:rsidRPr="00DA1071" w:rsidRDefault="00DE245C" w:rsidP="00DE245C">
      <w:pPr>
        <w:pStyle w:val="afffff7"/>
      </w:pPr>
      <w:r w:rsidRPr="00DA1071">
        <w:t>Пошаговое моделирование</w:t>
      </w:r>
    </w:p>
    <w:p w:rsidR="00DE245C" w:rsidRPr="00DE245C" w:rsidRDefault="00DE245C" w:rsidP="00DE245C">
      <w:pPr>
        <w:pStyle w:val="afffff7"/>
      </w:pPr>
      <w:r w:rsidRPr="00DA1071">
        <w:t xml:space="preserve">  </w:t>
      </w:r>
      <w:r w:rsidRPr="00DA1071">
        <w:rPr>
          <w:lang w:val="en-US"/>
        </w:rPr>
        <w:t>R</w:t>
      </w:r>
      <w:r w:rsidRPr="00DE245C">
        <w:t xml:space="preserve">0  =     0  </w:t>
      </w:r>
      <w:r w:rsidRPr="00DA1071">
        <w:rPr>
          <w:lang w:val="en-US"/>
        </w:rPr>
        <w:t>R</w:t>
      </w:r>
      <w:r w:rsidRPr="00DE245C">
        <w:t xml:space="preserve">1  =   230  </w:t>
      </w:r>
      <w:r w:rsidRPr="00DA1071">
        <w:rPr>
          <w:lang w:val="en-US"/>
        </w:rPr>
        <w:t>R</w:t>
      </w:r>
      <w:r w:rsidRPr="00DE245C">
        <w:t xml:space="preserve">2  =  1302  </w:t>
      </w:r>
      <w:r w:rsidRPr="00DA1071">
        <w:rPr>
          <w:lang w:val="en-US"/>
        </w:rPr>
        <w:t>R</w:t>
      </w:r>
      <w:r w:rsidRPr="00DE245C">
        <w:t xml:space="preserve">3  =  1300  </w:t>
      </w:r>
      <w:r w:rsidRPr="00DA1071">
        <w:rPr>
          <w:lang w:val="en-US"/>
        </w:rPr>
        <w:t>R</w:t>
      </w:r>
      <w:r w:rsidRPr="00DE245C">
        <w:t xml:space="preserve">4  =     0  </w:t>
      </w:r>
      <w:r w:rsidRPr="00DA1071">
        <w:rPr>
          <w:lang w:val="en-US"/>
        </w:rPr>
        <w:t>R</w:t>
      </w:r>
      <w:r w:rsidRPr="00DE245C">
        <w:t>5  = 17722</w:t>
      </w:r>
    </w:p>
    <w:p w:rsidR="00DE245C" w:rsidRPr="00DE245C" w:rsidRDefault="00DE245C" w:rsidP="00DE245C">
      <w:pPr>
        <w:pStyle w:val="afffff7"/>
      </w:pPr>
      <w:r w:rsidRPr="00DE245C">
        <w:t xml:space="preserve">  </w:t>
      </w:r>
      <w:r w:rsidRPr="00DA1071">
        <w:rPr>
          <w:lang w:val="en-US"/>
        </w:rPr>
        <w:t>R</w:t>
      </w:r>
      <w:proofErr w:type="gramStart"/>
      <w:r w:rsidRPr="00DE245C">
        <w:t>6  =</w:t>
      </w:r>
      <w:proofErr w:type="gramEnd"/>
      <w:r w:rsidRPr="00DE245C">
        <w:t xml:space="preserve">     0  </w:t>
      </w:r>
      <w:r w:rsidRPr="00DA1071">
        <w:rPr>
          <w:lang w:val="en-US"/>
        </w:rPr>
        <w:t>R</w:t>
      </w:r>
      <w:r w:rsidRPr="00DE245C">
        <w:t xml:space="preserve">7  =     0  </w:t>
      </w:r>
      <w:r w:rsidRPr="00DA1071">
        <w:rPr>
          <w:lang w:val="en-US"/>
        </w:rPr>
        <w:t>R</w:t>
      </w:r>
      <w:r w:rsidRPr="00DE245C">
        <w:t xml:space="preserve">10 =     0  </w:t>
      </w:r>
      <w:r w:rsidRPr="00DA1071">
        <w:rPr>
          <w:lang w:val="en-US"/>
        </w:rPr>
        <w:t>R</w:t>
      </w:r>
      <w:r w:rsidRPr="00DE245C">
        <w:t xml:space="preserve">11 =     0  </w:t>
      </w:r>
      <w:r w:rsidRPr="00DA1071">
        <w:rPr>
          <w:lang w:val="en-US"/>
        </w:rPr>
        <w:t>R</w:t>
      </w:r>
      <w:r w:rsidRPr="00DE245C">
        <w:t xml:space="preserve">12 =     0  </w:t>
      </w:r>
      <w:r w:rsidRPr="00DA1071">
        <w:rPr>
          <w:lang w:val="en-US"/>
        </w:rPr>
        <w:t>R</w:t>
      </w:r>
      <w:r w:rsidRPr="00DE245C">
        <w:t>13 =     0</w:t>
      </w:r>
    </w:p>
    <w:p w:rsidR="00DE245C" w:rsidRPr="00DE245C" w:rsidRDefault="00DE245C" w:rsidP="00DE245C">
      <w:pPr>
        <w:pStyle w:val="afffff7"/>
      </w:pPr>
      <w:r w:rsidRPr="00DE245C">
        <w:t xml:space="preserve">  </w:t>
      </w:r>
      <w:r w:rsidRPr="00DA1071">
        <w:rPr>
          <w:lang w:val="en-US"/>
        </w:rPr>
        <w:t>R</w:t>
      </w:r>
      <w:r w:rsidRPr="00DE245C">
        <w:t xml:space="preserve">14 =     </w:t>
      </w:r>
      <w:proofErr w:type="gramStart"/>
      <w:r w:rsidRPr="00DE245C">
        <w:t xml:space="preserve">0  </w:t>
      </w:r>
      <w:r w:rsidRPr="00DA1071">
        <w:rPr>
          <w:lang w:val="en-US"/>
        </w:rPr>
        <w:t>R</w:t>
      </w:r>
      <w:proofErr w:type="gramEnd"/>
      <w:r w:rsidRPr="00DE245C">
        <w:t xml:space="preserve">15 =     0  </w:t>
      </w:r>
      <w:r w:rsidRPr="00DA1071">
        <w:rPr>
          <w:lang w:val="en-US"/>
        </w:rPr>
        <w:t>R</w:t>
      </w:r>
      <w:r w:rsidRPr="00DE245C">
        <w:t xml:space="preserve">16 =     0  </w:t>
      </w:r>
      <w:r w:rsidRPr="00DA1071">
        <w:rPr>
          <w:lang w:val="en-US"/>
        </w:rPr>
        <w:t>R</w:t>
      </w:r>
      <w:r w:rsidRPr="00DE245C">
        <w:t xml:space="preserve">17 =     2  </w:t>
      </w:r>
      <w:r w:rsidRPr="00DA1071">
        <w:rPr>
          <w:lang w:val="en-US"/>
        </w:rPr>
        <w:t>RQ</w:t>
      </w:r>
      <w:r w:rsidRPr="00DE245C">
        <w:t xml:space="preserve">  =     0  </w:t>
      </w:r>
      <w:r w:rsidRPr="00DA1071">
        <w:rPr>
          <w:lang w:val="en-US"/>
        </w:rPr>
        <w:t>RK</w:t>
      </w:r>
      <w:r w:rsidRPr="00DE245C">
        <w:t xml:space="preserve">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E245C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2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0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1    121   1   7   1   0   0   0   0   0   0   1   0   0   0   0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121  TAKT</w:t>
      </w:r>
      <w:proofErr w:type="gramEnd"/>
      <w:r w:rsidRPr="00DA1071">
        <w:t>=     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    0  R7  =     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121  CMK =   122  RA  =   121  ST0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121  20002   0   0  16   0   6   0   0   7   0   3   2   0   0   0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122  TAKT</w:t>
      </w:r>
      <w:proofErr w:type="gramEnd"/>
      <w:r w:rsidRPr="00DA1071">
        <w:t>=     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   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20002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20002  CT</w:t>
      </w:r>
      <w:proofErr w:type="gramEnd"/>
      <w:r w:rsidRPr="00DA1071">
        <w:rPr>
          <w:lang w:val="en-US"/>
        </w:rPr>
        <w:t xml:space="preserve">  =     0  DBU =     2  CMK =   123  RA  =     2  ST0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122   1000   1   7  12   0   7   0   0   7   0   3   2   0   0   0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 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1000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1000  CT  =     0  DBU =  1000  CMK =     3  RA  =  1000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2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lastRenderedPageBreak/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 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1000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1000</w:t>
      </w:r>
      <w:proofErr w:type="gramEnd"/>
      <w:r w:rsidRPr="00DA1071">
        <w:rPr>
          <w:lang w:val="en-US"/>
        </w:rPr>
        <w:t xml:space="preserve">  CT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 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1000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 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 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1002</w:t>
      </w:r>
      <w:proofErr w:type="gramEnd"/>
      <w:r w:rsidRPr="00DA1071">
        <w:rPr>
          <w:lang w:val="en-US"/>
        </w:rPr>
        <w:t xml:space="preserve">  CT  =     0  DBU =     2  CMK =     6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  TAKT</w:t>
      </w:r>
      <w:proofErr w:type="gramEnd"/>
      <w:r w:rsidRPr="00DA1071">
        <w:t>=     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13  CMK =     7  RA  =    13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6     20   2  11   3   0   0   0   0   0   0   1   0   0   0   0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20  TAKT</w:t>
      </w:r>
      <w:proofErr w:type="gramEnd"/>
      <w:r w:rsidRPr="00DA1071">
        <w:t>=     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20  CMK =    21  RA  =    20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20    500   1   7   1   0   0   0   0   0   0   1   0   0   0   0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500  TAKT</w:t>
      </w:r>
      <w:proofErr w:type="gramEnd"/>
      <w:r w:rsidRPr="00DA1071">
        <w:t>=    10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500  CMK =   501  RA  =   500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500      0   0   0  16   0  13   0   0   7   0   3   0   0   0   0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501  TAKT</w:t>
      </w:r>
      <w:proofErr w:type="gramEnd"/>
      <w:r w:rsidRPr="00DA1071">
        <w:t>=    11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 0  CMK =   502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501 100000   0   0  16  13   0   0   0   5   4   1   2   1   0   0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502  TAKT</w:t>
      </w:r>
      <w:proofErr w:type="gramEnd"/>
      <w:r w:rsidRPr="00DA1071">
        <w:t>=    12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=100000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503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502    520   1   2   3   0   0   0   0   0   0   1   0   0   0   0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503  TAKT</w:t>
      </w:r>
      <w:proofErr w:type="gramEnd"/>
      <w:r w:rsidRPr="00DA1071">
        <w:t>=    13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520  CMK =   504  RA  =   520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503      0   0   0  16  30  13   0   0   4   0   1   0   0   1   0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504  TAKT</w:t>
      </w:r>
      <w:proofErr w:type="gramEnd"/>
      <w:r w:rsidRPr="00DA1071">
        <w:t>=    14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17722  CT</w:t>
      </w:r>
      <w:proofErr w:type="gramEnd"/>
      <w:r w:rsidRPr="00DA1071">
        <w:rPr>
          <w:lang w:val="en-US"/>
        </w:rPr>
        <w:t xml:space="preserve">  =     0  DBU =     0  CMK =   505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lastRenderedPageBreak/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504      2   0   0  16   6   6   0   1   5   1   2   2   0   0   0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505  TAKT</w:t>
      </w:r>
      <w:proofErr w:type="gramEnd"/>
      <w:r w:rsidRPr="00DA1071">
        <w:t>=    15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1000  BI  =  4511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20002  CT</w:t>
      </w:r>
      <w:proofErr w:type="gramEnd"/>
      <w:r w:rsidRPr="00DA1071">
        <w:rPr>
          <w:lang w:val="en-US"/>
        </w:rPr>
        <w:t xml:space="preserve">  =     0  DBU =     2  CMK =   506  RA  =     2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505    124   1   7   1   6  13   0   0   4   0   1   0   0   2   0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124  TAKT</w:t>
      </w:r>
      <w:proofErr w:type="gramEnd"/>
      <w:r w:rsidRPr="00DA1071">
        <w:t>=    16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20000  CT</w:t>
      </w:r>
      <w:proofErr w:type="gramEnd"/>
      <w:r w:rsidRPr="00DA1071">
        <w:rPr>
          <w:lang w:val="en-US"/>
        </w:rPr>
        <w:t xml:space="preserve">  =     0  DBU =   124  CMK =   125  RA  =   124  ST0 =   506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124      0   1   7  12   0   7   0   0   7   0   1   2   0   0   0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506  TAKT</w:t>
      </w:r>
      <w:proofErr w:type="gramEnd"/>
      <w:r w:rsidRPr="00DA1071">
        <w:t>=    17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RDO = 17722  MAR = 20000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507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506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506      0   0   0  16   7  30   0   0   4   0   2   0   0   0   0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507  TAKT</w:t>
      </w:r>
      <w:proofErr w:type="gramEnd"/>
      <w:r w:rsidRPr="00DA1071">
        <w:t>=    18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1002</w:t>
      </w:r>
      <w:proofErr w:type="gramEnd"/>
      <w:r w:rsidRPr="00DA1071">
        <w:rPr>
          <w:lang w:val="en-US"/>
        </w:rPr>
        <w:t xml:space="preserve">  CT  =     0  DBU =     0  CMK =   510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506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507     62   1   7   1   0   6   0   0   7   0   1   0   0   0   0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62  TAKT</w:t>
      </w:r>
      <w:proofErr w:type="gramEnd"/>
      <w:r w:rsidRPr="00DA1071">
        <w:t>=    19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62  CMK =    63  RA  =    62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62    707   3   7   6   0   6   0   0   7   0   1   0   0   0   0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717  TAKT</w:t>
      </w:r>
      <w:proofErr w:type="gramEnd"/>
      <w:r w:rsidRPr="00DA1071">
        <w:t>=    20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lastRenderedPageBreak/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511  CMK =   720  RA  =   511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717    234   0   0  17   0   0   0   0   7   0   1   0   0   0   0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234  TAKT</w:t>
      </w:r>
      <w:proofErr w:type="gramEnd"/>
      <w:r w:rsidRPr="00DA1071">
        <w:t>=    21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234  CMK =   235  RA  =   234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234    123   1   7   1  20  10   0   0   4   0   3   0   0   2   0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22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 230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123  CMK =   124  RA  =   123  ST0 =   235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510  ST</w:t>
      </w:r>
      <w:proofErr w:type="gramEnd"/>
      <w:r w:rsidRPr="00DA1071">
        <w:rPr>
          <w:lang w:val="en-US"/>
        </w:rPr>
        <w:t>2 =    21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235  TAKT</w:t>
      </w:r>
      <w:proofErr w:type="gramEnd"/>
      <w:r w:rsidRPr="00DA1071">
        <w:t>=    23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RDO = 17722  MAR =   230  BI  =   242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236  RA  =     0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235      0   0  10  16   0   0   0   0   7   0   1   4   0   0   0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236  TAKT</w:t>
      </w:r>
      <w:proofErr w:type="gramEnd"/>
      <w:r w:rsidRPr="00DA1071">
        <w:t>=    24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 0  CMK =   237  RA  =     0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236     63   0  10  17   0  14   0   0   7   0   2   0   0   0   0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63  TAKT</w:t>
      </w:r>
      <w:proofErr w:type="gramEnd"/>
      <w:r w:rsidRPr="00DA1071">
        <w:t>=    25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63  CMK =    64  RA  =    63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510  TAKT</w:t>
      </w:r>
      <w:proofErr w:type="gramEnd"/>
      <w:r w:rsidRPr="00DA1071">
        <w:t>=    26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511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510    520   0   0  17  10   7   0   0   4   0   2   0   0   0   0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520  TAKT</w:t>
      </w:r>
      <w:proofErr w:type="gramEnd"/>
      <w:r w:rsidRPr="00DA1071">
        <w:t>=    27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520  CMK =   521  RA  =   520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520      0   1   7  12   0   6   0   0   0   0   1   0   0   0   0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21  TAKT</w:t>
      </w:r>
      <w:proofErr w:type="gramEnd"/>
      <w:r w:rsidRPr="00DA1071">
        <w:t>=    28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22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21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21      2   0   7  17   0   0   0   0   7   0   1   0   0   0   0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29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21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30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31</w:t>
      </w:r>
    </w:p>
    <w:p w:rsidR="00DE245C" w:rsidRPr="00DA1071" w:rsidRDefault="00DE245C" w:rsidP="00DE245C">
      <w:pPr>
        <w:pStyle w:val="afffff7"/>
      </w:pPr>
      <w:r w:rsidRPr="00DA1071">
        <w:lastRenderedPageBreak/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32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33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232  CT</w:t>
      </w:r>
      <w:proofErr w:type="gramEnd"/>
      <w:r w:rsidRPr="00DA1071">
        <w:rPr>
          <w:lang w:val="en-US"/>
        </w:rPr>
        <w:t xml:space="preserve">  =     0  DBU =     2  CMK =     6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  TAKT</w:t>
      </w:r>
      <w:proofErr w:type="gramEnd"/>
      <w:r w:rsidRPr="00DA1071">
        <w:t>=    34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13  CMK =     7  RA  =    13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6     20   2  11   3   0   0   0   0   0   0   1   0   0   0   0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  TAKT</w:t>
      </w:r>
      <w:proofErr w:type="gramEnd"/>
      <w:r w:rsidRPr="00DA1071">
        <w:t>=    35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20  CMK =    10  RA  =    20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7      2   2  12   3   0   0   0   0   0   0   1   0   0   0   0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10  TAKT</w:t>
      </w:r>
      <w:proofErr w:type="gramEnd"/>
      <w:r w:rsidRPr="00DA1071">
        <w:t>=    36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2  CMK =    11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10      2   2  13   3   0   0   0   0   0   0   1   0   0   0   0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  TAKT</w:t>
      </w:r>
      <w:proofErr w:type="gramEnd"/>
      <w:r w:rsidRPr="00DA1071">
        <w:t>=    37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2  CMK =    12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11     27   2  14   3   0   0   0   0   0   0   1   0   0   0   0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  TAKT</w:t>
      </w:r>
      <w:proofErr w:type="gramEnd"/>
      <w:r w:rsidRPr="00DA1071">
        <w:t>=    38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27  CMK =    30  RA  =    27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27    161   1   7   1   0   0   0   0   0   0   1   0   0   0   0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161  TAKT</w:t>
      </w:r>
      <w:proofErr w:type="gramEnd"/>
      <w:r w:rsidRPr="00DA1071">
        <w:t>=    39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161  CMK =   162  RA  =   161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161   2077   3   7   6   0   6   0   0   7   0   1   0   0   0   0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2277  TAKT</w:t>
      </w:r>
      <w:proofErr w:type="gramEnd"/>
      <w:r w:rsidRPr="00DA1071">
        <w:t>=    40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242  CT  =     0  DBU =  2242  CMK =  2300  RA  =  2242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2277    400   0   0  17   0   6   0   0   7   0   1   0   0   0   0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400  TAKT</w:t>
      </w:r>
      <w:proofErr w:type="gramEnd"/>
      <w:r w:rsidRPr="00DA1071">
        <w:t>=    41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400  CMK =   401  RA  =   400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lastRenderedPageBreak/>
        <w:t xml:space="preserve"> </w:t>
      </w:r>
      <w:r w:rsidRPr="00DA1071">
        <w:t>400      0   0   0  16   0  13   0   0   7   0   3   0   0   0   0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401  TAKT</w:t>
      </w:r>
      <w:proofErr w:type="gramEnd"/>
      <w:r w:rsidRPr="00DA1071">
        <w:t>=    42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402  RA  =     0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401    242   0   0  16  13  14   0   0   5   6   3   2   1   0   0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402  TAKT</w:t>
      </w:r>
      <w:proofErr w:type="gramEnd"/>
      <w:r w:rsidRPr="00DA1071">
        <w:t>=    43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242  CMK =   403  RA  =   242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0  Z   =     1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402    162   1   2   3   0   0   0   0   0   0   1   0   0   0   0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403  TAKT</w:t>
      </w:r>
      <w:proofErr w:type="gramEnd"/>
      <w:r w:rsidRPr="00DA1071">
        <w:t>=    44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162  CMK =   404  RA  =   162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403 177775   0   0  16  17  17   0   0   5   4   3   2   0   0   0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404  TAKT</w:t>
      </w:r>
      <w:proofErr w:type="gramEnd"/>
      <w:r w:rsidRPr="00DA1071">
        <w:t>=    45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=177775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7775  CMK =   405  RA  =  7775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404    162   0   0  17   0   0   0   0   0   0   1   0   0   0   0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162  TAKT</w:t>
      </w:r>
      <w:proofErr w:type="gramEnd"/>
      <w:r w:rsidRPr="00DA1071">
        <w:t>=    46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162  CMK =   163  RA  =   162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162      0   1   7  12   0   6   0   0   7   0   1   0   0   0   0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30  TAKT</w:t>
      </w:r>
      <w:proofErr w:type="gramEnd"/>
      <w:r w:rsidRPr="00DA1071">
        <w:t>=    47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lastRenderedPageBreak/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31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30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30      2   0   7  17   0   0   0   0   7   0   1   0   0   0   0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48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30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49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232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232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50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232  BI  = 31263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51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52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  2  CMK =     6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  TAKT</w:t>
      </w:r>
      <w:proofErr w:type="gramEnd"/>
      <w:r w:rsidRPr="00DA1071">
        <w:t>=    53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13  CMK =    14  RA  =    13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13     32   1   7   1   0   0   0   0   0   0   1   0   0   0   0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32  TAKT</w:t>
      </w:r>
      <w:proofErr w:type="gramEnd"/>
      <w:r w:rsidRPr="00DA1071">
        <w:t>=    54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32  CMK =    33  RA  =    32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32    361   2   0   2   0   6   0   0   7   0   1   0   0   0   0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363  TAKT</w:t>
      </w:r>
      <w:proofErr w:type="gramEnd"/>
      <w:r w:rsidRPr="00DA1071">
        <w:t>=    55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62  CMK =   364  RA  =    62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363     34   0   0  17   0   0   0   0   7   0   1   0   0   0   0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34  TAKT</w:t>
      </w:r>
      <w:proofErr w:type="gramEnd"/>
      <w:r w:rsidRPr="00DA1071">
        <w:t>=    56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34  CMK =    35  RA  =    34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34    123   1   7   1  30  10   0   0   4   0   3   0   0   2   0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57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1302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1302</w:t>
      </w:r>
      <w:proofErr w:type="gramEnd"/>
      <w:r w:rsidRPr="00DA1071">
        <w:rPr>
          <w:lang w:val="en-US"/>
        </w:rPr>
        <w:t xml:space="preserve">  CT  =     0  DBU =   123  CMK =   124  RA  =   123  ST0 =    35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14  ST</w:t>
      </w:r>
      <w:proofErr w:type="gramEnd"/>
      <w:r w:rsidRPr="00DA1071">
        <w:rPr>
          <w:lang w:val="en-US"/>
        </w:rPr>
        <w:t>2 =     0  ST3 =   235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35  TAKT</w:t>
      </w:r>
      <w:proofErr w:type="gramEnd"/>
      <w:r w:rsidRPr="00DA1071">
        <w:t>=    58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lastRenderedPageBreak/>
        <w:t xml:space="preserve">  R6  = 20000  R7  =   234  R10 =  1302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1302  BI  =110312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36  RA  =     0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35      0   0   0  16   0   0   0   0   7   0   1   4   0   0   0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36  TAKT</w:t>
      </w:r>
      <w:proofErr w:type="gramEnd"/>
      <w:r w:rsidRPr="00DA1071">
        <w:t>=    59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 0  CMK =    37  RA  =     0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36     33   0   0  17   0  13   0   0   7   0   2   0   0   0   0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33  TAKT</w:t>
      </w:r>
      <w:proofErr w:type="gramEnd"/>
      <w:r w:rsidRPr="00DA1071">
        <w:t>=    60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33  CMK =    34  RA  =    33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14  TAKT</w:t>
      </w:r>
      <w:proofErr w:type="gramEnd"/>
      <w:r w:rsidRPr="00DA1071">
        <w:t>=    61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  0  CMK =    15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 35  ST3 =    14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14     62   1   7   1   0   0   0   0   0   0   1   0   0   0   0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62  TAKT</w:t>
      </w:r>
      <w:proofErr w:type="gramEnd"/>
      <w:r w:rsidRPr="00DA1071">
        <w:t>=    62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62  CMK =    63  RA  =    62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62    707   3   7   6   0   6   0   0   7   0   1   0   0   0   0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767  TAKT</w:t>
      </w:r>
      <w:proofErr w:type="gramEnd"/>
      <w:r w:rsidRPr="00DA1071">
        <w:t>=    63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663  CMK =   770  RA  =   663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767    272   0   0  17   0   0   0   0   7   0   1   0   0   0   0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272  TAKT</w:t>
      </w:r>
      <w:proofErr w:type="gramEnd"/>
      <w:r w:rsidRPr="00DA1071">
        <w:t>=    64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272  CMK =   273  RA  =   272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272    123   1   7   1   7  14   0   0   4   0   1   0   0   2   0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65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 234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123  CMK =   124  RA  =   123  ST0 =   273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15  ST</w:t>
      </w:r>
      <w:proofErr w:type="gramEnd"/>
      <w:r w:rsidRPr="00DA1071">
        <w:rPr>
          <w:lang w:val="en-US"/>
        </w:rPr>
        <w:t>2 =     0  ST3 =   235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273  TAKT</w:t>
      </w:r>
      <w:proofErr w:type="gramEnd"/>
      <w:r w:rsidRPr="00DA1071">
        <w:t>=    66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 234  BI  = 10000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274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273      0   0  10  16   0   0   0   0   7   0   1   4   0   0   0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274  TAKT</w:t>
      </w:r>
      <w:proofErr w:type="gramEnd"/>
      <w:r w:rsidRPr="00DA1071">
        <w:t>=    67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  234  BI  = 10000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  0  CMK =   275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274      2   0   0  16   7   7   0   0   5   0   2   2   0   0   0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275  TAKT</w:t>
      </w:r>
      <w:proofErr w:type="gramEnd"/>
      <w:r w:rsidRPr="00DA1071">
        <w:t>=    68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  234  BI  = 10000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  2  CMK =   276  RA  =     2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275    123   1   7   1  20  10   0   0   5   0   3   0   0   2   0</w:t>
      </w:r>
    </w:p>
    <w:p w:rsidR="00DE245C" w:rsidRPr="00DA1071" w:rsidRDefault="00DE245C" w:rsidP="00DE245C">
      <w:pPr>
        <w:pStyle w:val="afffff7"/>
      </w:pPr>
      <w:r w:rsidRPr="00DA1071">
        <w:lastRenderedPageBreak/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69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11300  BI  = 10000  ZI  =     0  DBC = 10000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11300  CT</w:t>
      </w:r>
      <w:proofErr w:type="gramEnd"/>
      <w:r w:rsidRPr="00DA1071">
        <w:rPr>
          <w:lang w:val="en-US"/>
        </w:rPr>
        <w:t xml:space="preserve">  =     0  DBU =   123  CMK =   124  RA  =   123  ST0 =   276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15  ST</w:t>
      </w:r>
      <w:proofErr w:type="gramEnd"/>
      <w:r w:rsidRPr="00DA1071">
        <w:rPr>
          <w:lang w:val="en-US"/>
        </w:rPr>
        <w:t>2 =     0  ST3 =   235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276  TAKT</w:t>
      </w:r>
      <w:proofErr w:type="gramEnd"/>
      <w:r w:rsidRPr="00DA1071">
        <w:t>=    70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11300  BI  =177026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277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276      0   0  10  16   0   0   0   0   7   0   1   4   0   0   0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277  TAKT</w:t>
      </w:r>
      <w:proofErr w:type="gramEnd"/>
      <w:r w:rsidRPr="00DA1071">
        <w:t>=    71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10000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10000  CT</w:t>
      </w:r>
      <w:proofErr w:type="gramEnd"/>
      <w:r w:rsidRPr="00DA1071">
        <w:rPr>
          <w:lang w:val="en-US"/>
        </w:rPr>
        <w:t xml:space="preserve">  =     0  DBU =     0  CMK =   300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277     63   0  10  17   0  14   0   0   7   0   2   0   0   0   0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63  TAKT</w:t>
      </w:r>
      <w:proofErr w:type="gramEnd"/>
      <w:r w:rsidRPr="00DA1071">
        <w:t>=    72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63  CMK =    64  RA  =    63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15  TAKT</w:t>
      </w:r>
      <w:proofErr w:type="gramEnd"/>
      <w:r w:rsidRPr="00DA1071">
        <w:t>=    73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0  CMK =    16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15    112   1   7   1   0   0   0   0   0   0   1   0   0   0   0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112  TAKT</w:t>
      </w:r>
      <w:proofErr w:type="gramEnd"/>
      <w:r w:rsidRPr="00DA1071">
        <w:t>=    74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112  CMK =   113  RA  =   112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112   1217   2   7   2   0   6   0   0   7   0   1   0   0   0   0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1277  TAKT</w:t>
      </w:r>
      <w:proofErr w:type="gramEnd"/>
      <w:r w:rsidRPr="00DA1071">
        <w:t>=    75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=177026  CT  =     0  DBU =  1062  CMK =  1300  RA  =  1062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1277   1300   0   0  17  13  14   0   1   1   4   0   0   1   0   0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1300  TAKT</w:t>
      </w:r>
      <w:proofErr w:type="gramEnd"/>
      <w:r w:rsidRPr="00DA1071">
        <w:t>=    76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=110002  CT  =     0  DBU =  1300  CMK =  1301  RA  =  1300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1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1300 177761   0   0  16  17  17   0   0   5   4   3   2   0   0   0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1301  TAKT</w:t>
      </w:r>
      <w:proofErr w:type="gramEnd"/>
      <w:r w:rsidRPr="00DA1071">
        <w:t>=    77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=177761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0  CT  =     0  DBU =  7761  CMK =  1302  RA  =  7761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1301      0   0   0  16   0  16   0   0   7   0   2   3   0   0   0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1302  TAKT</w:t>
      </w:r>
      <w:proofErr w:type="gramEnd"/>
      <w:r w:rsidRPr="00DA1071">
        <w:t>=    78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13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   13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1303  RA  =     0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1302     14   0   0  16  16  16   0   0   5   4   3   2   0   0   0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1303  TAKT</w:t>
      </w:r>
      <w:proofErr w:type="gramEnd"/>
      <w:r w:rsidRPr="00DA1071">
        <w:t>=    79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</w:t>
      </w:r>
      <w:proofErr w:type="gramStart"/>
      <w:r w:rsidRPr="00DA1071">
        <w:rPr>
          <w:lang w:val="en-US"/>
        </w:rPr>
        <w:t>10  CT</w:t>
      </w:r>
      <w:proofErr w:type="gramEnd"/>
      <w:r w:rsidRPr="00DA1071">
        <w:rPr>
          <w:lang w:val="en-US"/>
        </w:rPr>
        <w:t xml:space="preserve">  =     0  DBU =    14  CMK =  1304  RA  =    14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lastRenderedPageBreak/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1303    113   1   0  17  16  17   0   0   1   3   2   0   0   0   0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113  TAKT</w:t>
      </w:r>
      <w:proofErr w:type="gramEnd"/>
      <w:r w:rsidRPr="00DA1071">
        <w:t>=    80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</w:t>
      </w:r>
      <w:proofErr w:type="gramStart"/>
      <w:r w:rsidRPr="00DA1071">
        <w:rPr>
          <w:lang w:val="en-US"/>
        </w:rPr>
        <w:t>10  CT</w:t>
      </w:r>
      <w:proofErr w:type="gramEnd"/>
      <w:r w:rsidRPr="00DA1071">
        <w:rPr>
          <w:lang w:val="en-US"/>
        </w:rPr>
        <w:t xml:space="preserve">  =     0  DBU =   113  CMK =   114  RA  =   113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113      0   1   7  12   0   6   0   0   7   0   1   0   0   0   0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  TAKT</w:t>
      </w:r>
      <w:proofErr w:type="gramEnd"/>
      <w:r w:rsidRPr="00DA1071">
        <w:t>=    81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0  CMK =    17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E245C">
        <w:rPr>
          <w:lang w:val="en-US"/>
        </w:rPr>
        <w:t xml:space="preserve">  </w:t>
      </w:r>
      <w:r w:rsidRPr="00DA1071">
        <w:t>16      2   0   7  17   0   0   0   0   7   0   1   0   0   0   0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82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83</w:t>
      </w:r>
    </w:p>
    <w:p w:rsidR="00DE245C" w:rsidRPr="00405ED3" w:rsidRDefault="00DE245C" w:rsidP="00DE245C">
      <w:pPr>
        <w:pStyle w:val="afffff7"/>
      </w:pPr>
      <w:r w:rsidRPr="00405ED3">
        <w:t xml:space="preserve">  </w:t>
      </w:r>
      <w:r w:rsidRPr="00DE245C">
        <w:rPr>
          <w:lang w:val="en-US"/>
        </w:rPr>
        <w:t>R</w:t>
      </w:r>
      <w:proofErr w:type="gramStart"/>
      <w:r w:rsidRPr="00405ED3">
        <w:t>0  =</w:t>
      </w:r>
      <w:proofErr w:type="gramEnd"/>
      <w:r w:rsidRPr="00405ED3">
        <w:t xml:space="preserve">     0  </w:t>
      </w:r>
      <w:r w:rsidRPr="00DE245C">
        <w:rPr>
          <w:lang w:val="en-US"/>
        </w:rPr>
        <w:t>R</w:t>
      </w:r>
      <w:r w:rsidRPr="00405ED3">
        <w:t xml:space="preserve">1  =   230  </w:t>
      </w:r>
      <w:r w:rsidRPr="00DE245C">
        <w:rPr>
          <w:lang w:val="en-US"/>
        </w:rPr>
        <w:t>R</w:t>
      </w:r>
      <w:r w:rsidRPr="00405ED3">
        <w:t xml:space="preserve">2  =  1302  </w:t>
      </w:r>
      <w:r w:rsidRPr="00DE245C">
        <w:rPr>
          <w:lang w:val="en-US"/>
        </w:rPr>
        <w:t>R</w:t>
      </w:r>
      <w:r w:rsidRPr="00405ED3">
        <w:t xml:space="preserve">3  =  1300  </w:t>
      </w:r>
      <w:r w:rsidRPr="00DE245C">
        <w:rPr>
          <w:lang w:val="en-US"/>
        </w:rPr>
        <w:t>R</w:t>
      </w:r>
      <w:r w:rsidRPr="00405ED3">
        <w:t xml:space="preserve">4  =     0  </w:t>
      </w:r>
      <w:r w:rsidRPr="00DE245C">
        <w:rPr>
          <w:lang w:val="en-US"/>
        </w:rPr>
        <w:t>R</w:t>
      </w:r>
      <w:r w:rsidRPr="00405ED3">
        <w:t>5  =  1002</w:t>
      </w:r>
    </w:p>
    <w:p w:rsidR="00DE245C" w:rsidRPr="00405ED3" w:rsidRDefault="00DE245C" w:rsidP="00DE245C">
      <w:pPr>
        <w:pStyle w:val="afffff7"/>
      </w:pPr>
      <w:r w:rsidRPr="00405ED3">
        <w:t xml:space="preserve">  </w:t>
      </w:r>
      <w:r w:rsidRPr="00DE245C">
        <w:rPr>
          <w:lang w:val="en-US"/>
        </w:rPr>
        <w:t>R</w:t>
      </w:r>
      <w:proofErr w:type="gramStart"/>
      <w:r w:rsidRPr="00405ED3">
        <w:t>6  =</w:t>
      </w:r>
      <w:proofErr w:type="gramEnd"/>
      <w:r w:rsidRPr="00405ED3">
        <w:t xml:space="preserve"> 20000  </w:t>
      </w:r>
      <w:r w:rsidRPr="00DE245C">
        <w:rPr>
          <w:lang w:val="en-US"/>
        </w:rPr>
        <w:t>R</w:t>
      </w:r>
      <w:r w:rsidRPr="00405ED3">
        <w:t xml:space="preserve">7  =   236  </w:t>
      </w:r>
      <w:r w:rsidRPr="00DE245C">
        <w:rPr>
          <w:lang w:val="en-US"/>
        </w:rPr>
        <w:t>R</w:t>
      </w:r>
      <w:r w:rsidRPr="00405ED3">
        <w:t xml:space="preserve">10 = 11300  </w:t>
      </w:r>
      <w:r w:rsidRPr="00DE245C">
        <w:rPr>
          <w:lang w:val="en-US"/>
        </w:rPr>
        <w:t>R</w:t>
      </w:r>
      <w:r w:rsidRPr="00405ED3">
        <w:t xml:space="preserve">11 =     0  </w:t>
      </w:r>
      <w:r w:rsidRPr="00DE245C">
        <w:rPr>
          <w:lang w:val="en-US"/>
        </w:rPr>
        <w:t>R</w:t>
      </w:r>
      <w:r w:rsidRPr="00405ED3">
        <w:t xml:space="preserve">12 =     0  </w:t>
      </w:r>
      <w:r w:rsidRPr="00DE245C">
        <w:rPr>
          <w:lang w:val="en-US"/>
        </w:rPr>
        <w:t>R</w:t>
      </w:r>
      <w:r w:rsidRPr="00405ED3">
        <w:t>13 =110312</w:t>
      </w:r>
    </w:p>
    <w:p w:rsidR="00DE245C" w:rsidRPr="00DA1071" w:rsidRDefault="00DE245C" w:rsidP="00DE245C">
      <w:pPr>
        <w:pStyle w:val="afffff7"/>
      </w:pPr>
      <w:r w:rsidRPr="00405ED3">
        <w:t xml:space="preserve">  </w:t>
      </w:r>
      <w:r w:rsidRPr="00DA1071">
        <w:t>R14 =</w:t>
      </w:r>
      <w:proofErr w:type="gramStart"/>
      <w:r w:rsidRPr="00DA1071">
        <w:t>177026  R</w:t>
      </w:r>
      <w:proofErr w:type="gramEnd"/>
      <w:r w:rsidRPr="00DA1071">
        <w:t>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405ED3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  236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236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405ED3" w:rsidRDefault="00DE245C" w:rsidP="00DE245C">
      <w:pPr>
        <w:pStyle w:val="afffff7"/>
      </w:pPr>
      <w:r w:rsidRPr="00DA1071">
        <w:rPr>
          <w:lang w:val="en-US"/>
        </w:rPr>
        <w:t xml:space="preserve">  PR</w:t>
      </w:r>
      <w:r w:rsidRPr="00405ED3">
        <w:t xml:space="preserve">0 =     </w:t>
      </w:r>
      <w:proofErr w:type="gramStart"/>
      <w:r w:rsidRPr="00405ED3">
        <w:t xml:space="preserve">1  </w:t>
      </w:r>
      <w:r w:rsidRPr="00DA1071">
        <w:rPr>
          <w:lang w:val="en-US"/>
        </w:rPr>
        <w:t>PQ</w:t>
      </w:r>
      <w:proofErr w:type="gramEnd"/>
      <w:r w:rsidRPr="00405ED3">
        <w:t xml:space="preserve">15=     0  </w:t>
      </w:r>
      <w:r w:rsidRPr="00DA1071">
        <w:rPr>
          <w:lang w:val="en-US"/>
        </w:rPr>
        <w:t>PQ</w:t>
      </w:r>
      <w:r w:rsidRPr="00405ED3">
        <w:t>0 =     1</w:t>
      </w:r>
    </w:p>
    <w:p w:rsidR="00DE245C" w:rsidRPr="00405ED3" w:rsidRDefault="00DE245C" w:rsidP="00DE245C">
      <w:pPr>
        <w:pStyle w:val="afffff7"/>
      </w:pPr>
    </w:p>
    <w:p w:rsidR="006C4FE8" w:rsidRDefault="006C4FE8" w:rsidP="006C4FE8">
      <w:pPr>
        <w:pStyle w:val="afffff7"/>
      </w:pPr>
      <w:r w:rsidRPr="008C25FD">
        <w:t>Окончание моделирования</w:t>
      </w:r>
    </w:p>
    <w:p w:rsidR="0065121A" w:rsidRDefault="0065121A">
      <w:pPr>
        <w:rPr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65121A" w:rsidRPr="0065121A" w:rsidRDefault="0065121A" w:rsidP="004649F8">
      <w:pPr>
        <w:pStyle w:val="af"/>
        <w:rPr>
          <w:b/>
          <w:lang w:eastAsia="ru-RU"/>
        </w:rPr>
      </w:pPr>
      <w:r w:rsidRPr="0065121A">
        <w:rPr>
          <w:b/>
          <w:lang w:eastAsia="ru-RU"/>
        </w:rPr>
        <w:lastRenderedPageBreak/>
        <w:t>Контрольный просчет</w:t>
      </w:r>
    </w:p>
    <w:p w:rsidR="005B26EA" w:rsidRDefault="00ED4D32" w:rsidP="00ED4D32">
      <w:pPr>
        <w:pStyle w:val="af"/>
        <w:rPr>
          <w:lang w:eastAsia="ru-RU"/>
        </w:rPr>
      </w:pPr>
      <w:r w:rsidRPr="004649F8">
        <w:rPr>
          <w:lang w:eastAsia="ru-RU"/>
        </w:rPr>
        <w:t xml:space="preserve">Проверим правильность работы команды </w:t>
      </w:r>
      <w:r w:rsidR="005B26EA">
        <w:rPr>
          <w:lang w:val="en-US" w:eastAsia="ru-RU"/>
        </w:rPr>
        <w:t>JSR</w:t>
      </w:r>
      <w:r w:rsidRPr="004649F8">
        <w:rPr>
          <w:lang w:eastAsia="ru-RU"/>
        </w:rPr>
        <w:t>.</w:t>
      </w:r>
      <w:r>
        <w:rPr>
          <w:lang w:eastAsia="ru-RU"/>
        </w:rPr>
        <w:t xml:space="preserve"> Данная команда</w:t>
      </w:r>
      <w:r w:rsidRPr="004649F8">
        <w:rPr>
          <w:lang w:eastAsia="ru-RU"/>
        </w:rPr>
        <w:t xml:space="preserve"> </w:t>
      </w:r>
      <w:r>
        <w:rPr>
          <w:lang w:eastAsia="ru-RU"/>
        </w:rPr>
        <w:t>осуществляет</w:t>
      </w:r>
      <w:r w:rsidRPr="004649F8">
        <w:rPr>
          <w:lang w:eastAsia="ru-RU"/>
        </w:rPr>
        <w:t xml:space="preserve"> </w:t>
      </w:r>
      <w:r w:rsidR="005B26EA">
        <w:t>переход к программе</w:t>
      </w:r>
      <w:r>
        <w:rPr>
          <w:lang w:eastAsia="ru-RU"/>
        </w:rPr>
        <w:t xml:space="preserve">. </w:t>
      </w:r>
      <w:r w:rsidR="005B26EA">
        <w:rPr>
          <w:lang w:eastAsia="ru-RU"/>
        </w:rPr>
        <w:t xml:space="preserve">Она </w:t>
      </w:r>
      <w:r w:rsidR="005B26EA" w:rsidRPr="005B26EA">
        <w:rPr>
          <w:lang w:eastAsia="ru-RU"/>
        </w:rPr>
        <w:t>передаёт управление по заданному адресу, одновременно записывая в указанный в ней регистр адрес возврата (адрес команды, следующей за JSR), причём содержимое заполняемого регистра предварительно записывается в стек.</w:t>
      </w:r>
    </w:p>
    <w:p w:rsidR="005B26EA" w:rsidRPr="005B26EA" w:rsidRDefault="00ED4D32" w:rsidP="005B26EA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ED4D32">
        <w:rPr>
          <w:lang w:eastAsia="ru-RU"/>
        </w:rPr>
        <w:t>5</w:t>
      </w:r>
      <w:r w:rsidRPr="004649F8">
        <w:rPr>
          <w:lang w:eastAsia="ru-RU"/>
        </w:rPr>
        <w:t xml:space="preserve"> такте видно, что в BI введен код операции </w:t>
      </w:r>
      <w:r w:rsidR="005B26EA">
        <w:rPr>
          <w:lang w:val="en-US" w:eastAsia="ru-RU"/>
        </w:rPr>
        <w:t>JSR</w:t>
      </w:r>
      <w:r>
        <w:rPr>
          <w:lang w:eastAsia="ru-RU"/>
        </w:rPr>
        <w:t xml:space="preserve"> (</w:t>
      </w:r>
      <w:r w:rsidR="005B26EA" w:rsidRPr="005B26EA">
        <w:rPr>
          <w:lang w:eastAsia="ru-RU"/>
        </w:rPr>
        <w:t>4511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:rsidR="005B26EA" w:rsidRPr="00405ED3" w:rsidRDefault="00ED4D32" w:rsidP="005B26EA">
      <w:pPr>
        <w:pStyle w:val="af"/>
      </w:pPr>
      <w:r w:rsidRPr="004649F8">
        <w:rPr>
          <w:lang w:eastAsia="ru-RU"/>
        </w:rPr>
        <w:t xml:space="preserve">На </w:t>
      </w:r>
      <w:r w:rsidRPr="00ED4D32">
        <w:rPr>
          <w:lang w:eastAsia="ru-RU"/>
        </w:rPr>
        <w:t>1</w:t>
      </w:r>
      <w:r w:rsidR="005B26EA" w:rsidRPr="005B26EA">
        <w:rPr>
          <w:lang w:eastAsia="ru-RU"/>
        </w:rPr>
        <w:t>4</w:t>
      </w:r>
      <w:r w:rsidRPr="00300B59">
        <w:rPr>
          <w:lang w:eastAsia="ru-RU"/>
        </w:rPr>
        <w:t>-</w:t>
      </w:r>
      <w:r w:rsidR="005B26EA" w:rsidRPr="005B26EA">
        <w:rPr>
          <w:lang w:eastAsia="ru-RU"/>
        </w:rPr>
        <w:t>17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 стек записывается содержимое </w:t>
      </w:r>
      <w:r w:rsidR="005B26EA">
        <w:rPr>
          <w:lang w:val="en-US"/>
        </w:rPr>
        <w:t>R</w:t>
      </w:r>
      <w:r w:rsidR="005B26EA" w:rsidRPr="005B26EA">
        <w:t>5</w:t>
      </w:r>
      <w:r>
        <w:t>.</w:t>
      </w:r>
    </w:p>
    <w:p w:rsidR="005B26EA" w:rsidRPr="005B26EA" w:rsidRDefault="005B26EA" w:rsidP="005B26EA">
      <w:pPr>
        <w:pStyle w:val="af"/>
      </w:pPr>
      <w:r w:rsidRPr="004649F8">
        <w:rPr>
          <w:lang w:eastAsia="ru-RU"/>
        </w:rPr>
        <w:t xml:space="preserve">На </w:t>
      </w:r>
      <w:r w:rsidRPr="005B26EA">
        <w:rPr>
          <w:lang w:eastAsia="ru-RU"/>
        </w:rPr>
        <w:t>18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 </w:t>
      </w:r>
      <w:r>
        <w:rPr>
          <w:lang w:val="en-US" w:eastAsia="ru-RU"/>
        </w:rPr>
        <w:t>R</w:t>
      </w:r>
      <w:r w:rsidRPr="005B26EA">
        <w:rPr>
          <w:lang w:eastAsia="ru-RU"/>
        </w:rPr>
        <w:t xml:space="preserve">5 </w:t>
      </w:r>
      <w:r>
        <w:rPr>
          <w:lang w:eastAsia="ru-RU"/>
        </w:rPr>
        <w:t xml:space="preserve">записывается содержимое </w:t>
      </w:r>
      <w:r>
        <w:t>счетчика команд (</w:t>
      </w:r>
      <w:r>
        <w:rPr>
          <w:lang w:val="en-US"/>
        </w:rPr>
        <w:t>R</w:t>
      </w:r>
      <w:r w:rsidR="001701E7" w:rsidRPr="001701E7">
        <w:t>5</w:t>
      </w:r>
      <w:r w:rsidRPr="005B26EA">
        <w:t xml:space="preserve"> = 1002</w:t>
      </w:r>
      <w:r>
        <w:t>).</w:t>
      </w:r>
    </w:p>
    <w:p w:rsidR="005B26EA" w:rsidRDefault="005B26EA" w:rsidP="005B26EA">
      <w:pPr>
        <w:pStyle w:val="af"/>
      </w:pPr>
      <w:r w:rsidRPr="004649F8">
        <w:rPr>
          <w:lang w:eastAsia="ru-RU"/>
        </w:rPr>
        <w:t xml:space="preserve">На </w:t>
      </w:r>
      <w:r w:rsidRPr="005B26EA">
        <w:rPr>
          <w:lang w:eastAsia="ru-RU"/>
        </w:rPr>
        <w:t>20</w:t>
      </w:r>
      <w:r w:rsidRPr="00300B59">
        <w:rPr>
          <w:lang w:eastAsia="ru-RU"/>
        </w:rPr>
        <w:t>-</w:t>
      </w:r>
      <w:r w:rsidRPr="005B26EA">
        <w:rPr>
          <w:lang w:eastAsia="ru-RU"/>
        </w:rPr>
        <w:t>26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>происходит выборка второго операнда</w:t>
      </w:r>
      <w:r>
        <w:t>.</w:t>
      </w:r>
    </w:p>
    <w:p w:rsidR="005B26EA" w:rsidRDefault="005B26EA" w:rsidP="005B26EA">
      <w:pPr>
        <w:pStyle w:val="af"/>
      </w:pPr>
      <w:r>
        <w:t xml:space="preserve">На 27 такте изменяется счетчик команд. </w:t>
      </w:r>
      <w:r>
        <w:rPr>
          <w:lang w:val="en-US"/>
        </w:rPr>
        <w:t>R</w:t>
      </w:r>
      <w:r w:rsidRPr="005B26EA">
        <w:t>7 = 230.</w:t>
      </w:r>
    </w:p>
    <w:p w:rsidR="001701E7" w:rsidRPr="00405ED3" w:rsidRDefault="001701E7" w:rsidP="001701E7">
      <w:pPr>
        <w:pStyle w:val="af"/>
      </w:pPr>
      <w:r w:rsidRPr="004649F8">
        <w:rPr>
          <w:lang w:eastAsia="ru-RU"/>
        </w:rPr>
        <w:t xml:space="preserve">Проверим правильность работы команды </w:t>
      </w:r>
      <w:r>
        <w:rPr>
          <w:lang w:val="en-US" w:eastAsia="ru-RU"/>
        </w:rPr>
        <w:t>CLV</w:t>
      </w:r>
      <w:r w:rsidRPr="004649F8">
        <w:rPr>
          <w:lang w:eastAsia="ru-RU"/>
        </w:rPr>
        <w:t>.</w:t>
      </w:r>
      <w:r w:rsidRPr="001701E7">
        <w:rPr>
          <w:lang w:eastAsia="ru-RU"/>
        </w:rPr>
        <w:t xml:space="preserve"> </w:t>
      </w:r>
      <w:r>
        <w:rPr>
          <w:lang w:eastAsia="ru-RU"/>
        </w:rPr>
        <w:t>Данная команда</w:t>
      </w:r>
      <w:r w:rsidRPr="004649F8">
        <w:rPr>
          <w:lang w:eastAsia="ru-RU"/>
        </w:rPr>
        <w:t xml:space="preserve"> </w:t>
      </w:r>
      <w:r>
        <w:rPr>
          <w:lang w:eastAsia="ru-RU"/>
        </w:rPr>
        <w:t xml:space="preserve">осуществляет </w:t>
      </w:r>
      <w:r>
        <w:t xml:space="preserve">очистку разряда переполнения. Код команды </w:t>
      </w:r>
      <w:r>
        <w:rPr>
          <w:lang w:val="en-US"/>
        </w:rPr>
        <w:t>CLV</w:t>
      </w:r>
      <w:r w:rsidRPr="00405ED3">
        <w:t xml:space="preserve"> 242.</w:t>
      </w:r>
    </w:p>
    <w:p w:rsidR="001701E7" w:rsidRPr="00E6054F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31</w:t>
      </w:r>
      <w:r w:rsidRPr="004649F8">
        <w:rPr>
          <w:lang w:eastAsia="ru-RU"/>
        </w:rPr>
        <w:t xml:space="preserve"> такте видно, что в BI введен код операции </w:t>
      </w:r>
      <w:r>
        <w:rPr>
          <w:lang w:val="en-US" w:eastAsia="ru-RU"/>
        </w:rPr>
        <w:t>CLV</w:t>
      </w:r>
      <w:r>
        <w:rPr>
          <w:lang w:eastAsia="ru-RU"/>
        </w:rPr>
        <w:t xml:space="preserve"> (</w:t>
      </w:r>
      <w:r w:rsidRPr="001701E7">
        <w:rPr>
          <w:lang w:eastAsia="ru-RU"/>
        </w:rPr>
        <w:t>242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:rsidR="001701E7" w:rsidRPr="00405ED3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45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выполняется команда </w:t>
      </w:r>
      <w:r>
        <w:rPr>
          <w:lang w:val="en-US" w:eastAsia="ru-RU"/>
        </w:rPr>
        <w:t>CLV</w:t>
      </w:r>
      <w:r w:rsidRPr="001701E7">
        <w:rPr>
          <w:lang w:eastAsia="ru-RU"/>
        </w:rPr>
        <w:t xml:space="preserve">. </w:t>
      </w:r>
      <w:r>
        <w:rPr>
          <w:lang w:val="en-US" w:eastAsia="ru-RU"/>
        </w:rPr>
        <w:t>R</w:t>
      </w:r>
      <w:r w:rsidRPr="001701E7">
        <w:rPr>
          <w:lang w:eastAsia="ru-RU"/>
        </w:rPr>
        <w:t xml:space="preserve">17 = 0. </w:t>
      </w:r>
      <w:r>
        <w:rPr>
          <w:lang w:val="en-US" w:eastAsia="ru-RU"/>
        </w:rPr>
        <w:t>V</w:t>
      </w:r>
      <w:r w:rsidRPr="001701E7">
        <w:rPr>
          <w:lang w:eastAsia="ru-RU"/>
        </w:rPr>
        <w:t xml:space="preserve"> = 0</w:t>
      </w:r>
      <w:r w:rsidRPr="000A67A4">
        <w:rPr>
          <w:lang w:eastAsia="ru-RU"/>
        </w:rPr>
        <w:t>.</w:t>
      </w:r>
    </w:p>
    <w:p w:rsidR="001701E7" w:rsidRPr="001701E7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Проверим правильность работы команды </w:t>
      </w:r>
      <w:r>
        <w:rPr>
          <w:lang w:val="en-US" w:eastAsia="ru-RU"/>
        </w:rPr>
        <w:t>BIT</w:t>
      </w:r>
      <w:r w:rsidRPr="004649F8">
        <w:rPr>
          <w:lang w:eastAsia="ru-RU"/>
        </w:rPr>
        <w:t>.</w:t>
      </w:r>
    </w:p>
    <w:p w:rsidR="001701E7" w:rsidRPr="00E6054F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>
        <w:rPr>
          <w:lang w:eastAsia="ru-RU"/>
        </w:rPr>
        <w:t>5</w:t>
      </w:r>
      <w:r w:rsidRPr="001701E7">
        <w:rPr>
          <w:lang w:eastAsia="ru-RU"/>
        </w:rPr>
        <w:t>0</w:t>
      </w:r>
      <w:r w:rsidRPr="004649F8">
        <w:rPr>
          <w:lang w:eastAsia="ru-RU"/>
        </w:rPr>
        <w:t xml:space="preserve"> такте видно, что в BI введен код операции </w:t>
      </w:r>
      <w:r>
        <w:rPr>
          <w:lang w:val="en-US" w:eastAsia="ru-RU"/>
        </w:rPr>
        <w:t>BIT</w:t>
      </w:r>
      <w:r>
        <w:rPr>
          <w:lang w:eastAsia="ru-RU"/>
        </w:rPr>
        <w:t xml:space="preserve"> (</w:t>
      </w:r>
      <w:r w:rsidRPr="00423E4A">
        <w:rPr>
          <w:lang w:eastAsia="ru-RU"/>
        </w:rPr>
        <w:t>3</w:t>
      </w:r>
      <w:r>
        <w:rPr>
          <w:lang w:eastAsia="ru-RU"/>
        </w:rPr>
        <w:t>1</w:t>
      </w:r>
      <w:r w:rsidRPr="001701E7">
        <w:rPr>
          <w:lang w:eastAsia="ru-RU"/>
        </w:rPr>
        <w:t>263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76</w:t>
      </w:r>
      <w:r w:rsidRPr="004649F8">
        <w:rPr>
          <w:lang w:eastAsia="ru-RU"/>
        </w:rPr>
        <w:t xml:space="preserve"> такте в БР2 (R</w:t>
      </w:r>
      <w:r>
        <w:rPr>
          <w:lang w:eastAsia="ru-RU"/>
        </w:rPr>
        <w:t>14</w:t>
      </w:r>
      <w:r w:rsidRPr="004649F8">
        <w:rPr>
          <w:lang w:eastAsia="ru-RU"/>
        </w:rPr>
        <w:t>)</w:t>
      </w:r>
      <w:r w:rsidRPr="007708C8">
        <w:rPr>
          <w:lang w:eastAsia="ru-RU"/>
        </w:rPr>
        <w:t xml:space="preserve"> </w:t>
      </w:r>
      <w:r>
        <w:rPr>
          <w:lang w:eastAsia="ru-RU"/>
        </w:rPr>
        <w:t>выполняется операция</w:t>
      </w:r>
      <w:r w:rsidRPr="004649F8">
        <w:rPr>
          <w:lang w:eastAsia="ru-RU"/>
        </w:rPr>
        <w:t xml:space="preserve"> </w:t>
      </w:r>
      <w:r>
        <w:rPr>
          <w:lang w:val="en-US" w:eastAsia="ru-RU"/>
        </w:rPr>
        <w:t>BIT</w:t>
      </w:r>
      <w:r w:rsidRPr="004649F8">
        <w:rPr>
          <w:lang w:eastAsia="ru-RU"/>
        </w:rPr>
        <w:t>. Проверим правильность работы с помощью ручного просчета:</w:t>
      </w:r>
    </w:p>
    <w:p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Операция </w:t>
      </w:r>
      <w:r>
        <w:rPr>
          <w:lang w:val="en-US" w:eastAsia="ru-RU"/>
        </w:rPr>
        <w:t>BIT</w:t>
      </w:r>
      <w:r w:rsidRPr="004649F8">
        <w:rPr>
          <w:lang w:eastAsia="ru-RU"/>
        </w:rPr>
        <w:t xml:space="preserve"> выполняет </w:t>
      </w:r>
      <w:r>
        <w:rPr>
          <w:lang w:eastAsia="ru-RU"/>
        </w:rPr>
        <w:t>проверку разрядов, хранящих</w:t>
      </w:r>
      <w:r w:rsidRPr="004649F8">
        <w:rPr>
          <w:lang w:eastAsia="ru-RU"/>
        </w:rPr>
        <w:t>ся в БР1 (R</w:t>
      </w:r>
      <w:r>
        <w:rPr>
          <w:lang w:eastAsia="ru-RU"/>
        </w:rPr>
        <w:t>13</w:t>
      </w:r>
      <w:r w:rsidRPr="004649F8">
        <w:rPr>
          <w:lang w:eastAsia="ru-RU"/>
        </w:rPr>
        <w:t>) и БР2 (R</w:t>
      </w:r>
      <w:r>
        <w:rPr>
          <w:lang w:eastAsia="ru-RU"/>
        </w:rPr>
        <w:t>14</w:t>
      </w:r>
      <w:r w:rsidRPr="004649F8">
        <w:rPr>
          <w:lang w:eastAsia="ru-RU"/>
        </w:rPr>
        <w:t>)</w:t>
      </w:r>
      <w:r>
        <w:rPr>
          <w:lang w:eastAsia="ru-RU"/>
        </w:rPr>
        <w:t>, и формирует флаги. З</w:t>
      </w:r>
      <w:r w:rsidRPr="004649F8">
        <w:rPr>
          <w:lang w:eastAsia="ru-RU"/>
        </w:rPr>
        <w:t>апис</w:t>
      </w:r>
      <w:r>
        <w:rPr>
          <w:lang w:eastAsia="ru-RU"/>
        </w:rPr>
        <w:t>ь</w:t>
      </w:r>
      <w:r w:rsidRPr="004649F8">
        <w:rPr>
          <w:lang w:eastAsia="ru-RU"/>
        </w:rPr>
        <w:t xml:space="preserve"> результат</w:t>
      </w:r>
      <w:r>
        <w:rPr>
          <w:lang w:eastAsia="ru-RU"/>
        </w:rPr>
        <w:t>а не производится</w:t>
      </w:r>
      <w:r w:rsidRPr="004649F8">
        <w:rPr>
          <w:lang w:eastAsia="ru-RU"/>
        </w:rPr>
        <w:t>.</w:t>
      </w:r>
    </w:p>
    <w:p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>
        <w:rPr>
          <w:lang w:eastAsia="ru-RU"/>
        </w:rPr>
        <w:t>75</w:t>
      </w:r>
      <w:r w:rsidRPr="004649F8">
        <w:rPr>
          <w:lang w:eastAsia="ru-RU"/>
        </w:rPr>
        <w:t xml:space="preserve"> такте в БР1 хранится число </w:t>
      </w:r>
      <w:r>
        <w:rPr>
          <w:lang w:eastAsia="ru-RU"/>
        </w:rPr>
        <w:t>110312</w:t>
      </w:r>
      <w:r w:rsidRPr="004649F8">
        <w:rPr>
          <w:lang w:eastAsia="ru-RU"/>
        </w:rPr>
        <w:t>, а в БР2 хранится число</w:t>
      </w:r>
      <w:r>
        <w:rPr>
          <w:lang w:eastAsia="ru-RU"/>
        </w:rPr>
        <w:t xml:space="preserve"> 177026</w:t>
      </w:r>
      <w:r w:rsidRPr="004649F8">
        <w:rPr>
          <w:lang w:eastAsia="ru-RU"/>
        </w:rPr>
        <w:t xml:space="preserve">. </w:t>
      </w:r>
      <w:r>
        <w:rPr>
          <w:lang w:eastAsia="ru-RU"/>
        </w:rPr>
        <w:t>Произведем проверку разрядов</w:t>
      </w:r>
      <w:r w:rsidRPr="004649F8">
        <w:rPr>
          <w:lang w:eastAsia="ru-RU"/>
        </w:rPr>
        <w:t>:</w:t>
      </w:r>
    </w:p>
    <w:p w:rsidR="001701E7" w:rsidRPr="00826CA9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>БР1</w:t>
      </w:r>
      <w:r w:rsidRPr="006E740C">
        <w:rPr>
          <w:lang w:eastAsia="ru-RU"/>
        </w:rPr>
        <w:t xml:space="preserve"> </w:t>
      </w:r>
      <w:r w:rsidRPr="00423E4A">
        <w:rPr>
          <w:lang w:eastAsia="ru-RU"/>
        </w:rPr>
        <w:t>^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БР2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6E740C">
        <w:rPr>
          <w:lang w:eastAsia="ru-RU"/>
        </w:rPr>
        <w:t xml:space="preserve"> </w:t>
      </w:r>
      <w:r>
        <w:rPr>
          <w:lang w:eastAsia="ru-RU"/>
        </w:rPr>
        <w:t>110312</w:t>
      </w:r>
      <w:r w:rsidRPr="001701E7">
        <w:rPr>
          <w:vertAlign w:val="subscript"/>
          <w:lang w:eastAsia="ru-RU"/>
        </w:rPr>
        <w:t>8</w:t>
      </w:r>
      <w:r w:rsidRPr="00423E4A">
        <w:rPr>
          <w:lang w:eastAsia="ru-RU"/>
        </w:rPr>
        <w:t xml:space="preserve"> ^</w:t>
      </w:r>
      <w:r w:rsidRPr="006E740C">
        <w:rPr>
          <w:lang w:eastAsia="ru-RU"/>
        </w:rPr>
        <w:t xml:space="preserve"> </w:t>
      </w:r>
      <w:r>
        <w:rPr>
          <w:lang w:eastAsia="ru-RU"/>
        </w:rPr>
        <w:t>177026</w:t>
      </w:r>
      <w:r w:rsidRPr="001701E7">
        <w:rPr>
          <w:vertAlign w:val="subscript"/>
          <w:lang w:eastAsia="ru-RU"/>
        </w:rPr>
        <w:t>8</w:t>
      </w:r>
      <w:r w:rsidRPr="001713C3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1713C3">
        <w:rPr>
          <w:lang w:eastAsia="ru-RU"/>
        </w:rPr>
        <w:t xml:space="preserve"> </w:t>
      </w:r>
      <w:r>
        <w:rPr>
          <w:lang w:eastAsia="ru-RU"/>
        </w:rPr>
        <w:t>110002</w:t>
      </w:r>
      <w:r w:rsidRPr="001701E7">
        <w:rPr>
          <w:vertAlign w:val="subscript"/>
          <w:lang w:eastAsia="ru-RU"/>
        </w:rPr>
        <w:t>8</w:t>
      </w:r>
      <w:r>
        <w:rPr>
          <w:lang w:eastAsia="ru-RU"/>
        </w:rPr>
        <w:t xml:space="preserve">. </w:t>
      </w:r>
      <w:r>
        <w:rPr>
          <w:lang w:val="en-US" w:eastAsia="ru-RU"/>
        </w:rPr>
        <w:t>N</w:t>
      </w:r>
      <w:r>
        <w:rPr>
          <w:lang w:eastAsia="ru-RU"/>
        </w:rPr>
        <w:t xml:space="preserve"> = 1</w:t>
      </w:r>
      <w:r w:rsidRPr="006A66E0">
        <w:rPr>
          <w:lang w:eastAsia="ru-RU"/>
        </w:rPr>
        <w:t xml:space="preserve">. </w:t>
      </w:r>
    </w:p>
    <w:p w:rsidR="001701E7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76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флаг </w:t>
      </w:r>
      <w:r>
        <w:rPr>
          <w:lang w:val="en-US" w:eastAsia="ru-RU"/>
        </w:rPr>
        <w:t>N</w:t>
      </w:r>
      <w:r w:rsidRPr="00405ED3">
        <w:rPr>
          <w:lang w:eastAsia="ru-RU"/>
        </w:rPr>
        <w:t xml:space="preserve"> = 1</w:t>
      </w:r>
      <w:r>
        <w:rPr>
          <w:lang w:eastAsia="ru-RU"/>
        </w:rPr>
        <w:t>.</w:t>
      </w:r>
      <w:r w:rsidRPr="004649F8">
        <w:rPr>
          <w:lang w:eastAsia="ru-RU"/>
        </w:rPr>
        <w:t xml:space="preserve"> Данный ответ совпал с нашим ручным просчетом. </w:t>
      </w:r>
    </w:p>
    <w:p w:rsidR="001228F4" w:rsidRDefault="004649F8" w:rsidP="001701E7">
      <w:pPr>
        <w:pStyle w:val="af"/>
        <w:rPr>
          <w:sz w:val="21"/>
          <w:szCs w:val="21"/>
        </w:rPr>
      </w:pPr>
      <w:r w:rsidRPr="004649F8">
        <w:rPr>
          <w:lang w:eastAsia="ru-RU"/>
        </w:rPr>
        <w:t>В результате данн</w:t>
      </w:r>
      <w:r w:rsidR="00554CC9">
        <w:rPr>
          <w:lang w:eastAsia="ru-RU"/>
        </w:rPr>
        <w:t xml:space="preserve">ых проверок можно сделать вывод, </w:t>
      </w:r>
      <w:r w:rsidRPr="004649F8">
        <w:rPr>
          <w:lang w:eastAsia="ru-RU"/>
        </w:rPr>
        <w:t>что программа работает правильно.</w:t>
      </w:r>
    </w:p>
    <w:p w:rsidR="001228F4" w:rsidRDefault="001228F4" w:rsidP="001228F4">
      <w:pPr>
        <w:pStyle w:val="afffff7"/>
        <w:sectPr w:rsidR="001228F4" w:rsidSect="007D705C">
          <w:pgSz w:w="11906" w:h="16838"/>
          <w:pgMar w:top="851" w:right="851" w:bottom="851" w:left="1418" w:header="567" w:footer="567" w:gutter="0"/>
          <w:cols w:space="708"/>
          <w:titlePg/>
          <w:docGrid w:linePitch="360"/>
        </w:sectPr>
      </w:pPr>
    </w:p>
    <w:p w:rsidR="00F059B0" w:rsidRDefault="00F059B0" w:rsidP="003D7BE2">
      <w:pPr>
        <w:pStyle w:val="10"/>
      </w:pPr>
      <w:bookmarkStart w:id="26" w:name="_Toc374588015"/>
      <w:bookmarkStart w:id="27" w:name="_Toc137563110"/>
      <w:r w:rsidRPr="00F059B0">
        <w:lastRenderedPageBreak/>
        <w:t>Заключение</w:t>
      </w:r>
      <w:bookmarkEnd w:id="26"/>
      <w:bookmarkEnd w:id="27"/>
    </w:p>
    <w:p w:rsidR="00BB3E81" w:rsidRPr="00006D8F" w:rsidRDefault="00BB3E81" w:rsidP="00BB3E81">
      <w:pPr>
        <w:pStyle w:val="af"/>
      </w:pPr>
      <w:r w:rsidRPr="00006D8F">
        <w:t xml:space="preserve">Целью курсового проектирования являлось разработка процессора универсальной ЭВМ. Процессор разрабатывался на основе микропроцессорного комплекта К1804. В качестве системы команд была использована система команд микро-ЭВМ </w:t>
      </w:r>
      <w:r w:rsidRPr="00006D8F">
        <w:rPr>
          <w:lang w:val="en-US"/>
        </w:rPr>
        <w:t>PDP</w:t>
      </w:r>
      <w:r w:rsidRPr="00006D8F">
        <w:t>-11. То есть было произведено эмулирование этой системы команд на разрабатываемом микропроцессоре.</w:t>
      </w:r>
    </w:p>
    <w:p w:rsidR="00BB3E81" w:rsidRPr="00006D8F" w:rsidRDefault="00BB3E81" w:rsidP="00BB3E81">
      <w:pPr>
        <w:pStyle w:val="af"/>
      </w:pPr>
      <w:r w:rsidRPr="00006D8F">
        <w:t xml:space="preserve">Разработка включала в себя изучение состава программно-доступных регистров реализуемого процессора, форматы и содержание заданного набора команд, особенности адресации к памяти. Была изучена архитектура базовой микро-ЭВМ на БИС серии К1804, на которой эмулируется заданная система команд, принципы работы БИС. Был разработан алгоритм выполнения операций в процессоре. По разработанной схеме алгоритма производилось составление диаграмм микропрограммной логики, показывающих, как конкретно описанные последовательности микроопераций реализуются в среде базовой микро ЭВМ. </w:t>
      </w:r>
    </w:p>
    <w:p w:rsidR="00F059B0" w:rsidRDefault="00F059B0" w:rsidP="00F059B0">
      <w:pPr>
        <w:pStyle w:val="af"/>
        <w:sectPr w:rsidR="00F059B0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F059B0" w:rsidRDefault="00F059B0" w:rsidP="003D7BE2">
      <w:pPr>
        <w:pStyle w:val="10"/>
      </w:pPr>
      <w:bookmarkStart w:id="28" w:name="_Toc374588016"/>
      <w:bookmarkStart w:id="29" w:name="_Toc137563111"/>
      <w:r>
        <w:lastRenderedPageBreak/>
        <w:t>Литература</w:t>
      </w:r>
      <w:bookmarkEnd w:id="28"/>
      <w:bookmarkEnd w:id="29"/>
    </w:p>
    <w:p w:rsidR="00C66281" w:rsidRDefault="00C66281" w:rsidP="00C66281">
      <w:pPr>
        <w:pStyle w:val="af"/>
        <w:numPr>
          <w:ilvl w:val="0"/>
          <w:numId w:val="12"/>
        </w:numPr>
      </w:pPr>
      <w:proofErr w:type="spellStart"/>
      <w:r w:rsidRPr="00C66281">
        <w:t>Калабеков</w:t>
      </w:r>
      <w:proofErr w:type="spellEnd"/>
      <w:r w:rsidRPr="00C66281">
        <w:t xml:space="preserve"> Б.А. Микропроцессоры и их применение в системах передачи и обработки сигналов – М: Радио и связь, 1985. </w:t>
      </w:r>
    </w:p>
    <w:p w:rsidR="00C66281" w:rsidRDefault="00C66281" w:rsidP="00C66281">
      <w:pPr>
        <w:pStyle w:val="af"/>
        <w:numPr>
          <w:ilvl w:val="0"/>
          <w:numId w:val="12"/>
        </w:numPr>
      </w:pPr>
      <w:r w:rsidRPr="00C66281">
        <w:t xml:space="preserve">Коннов Н.Н., Пучков В.Г., Шашков Б.Д. Изучение архитектуры </w:t>
      </w:r>
      <w:proofErr w:type="spellStart"/>
      <w:r w:rsidRPr="00C66281">
        <w:t>микроЭВМ</w:t>
      </w:r>
      <w:proofErr w:type="spellEnd"/>
      <w:r w:rsidRPr="00C66281">
        <w:t xml:space="preserve">. Методические указания – Пенза: ППИ, 1985. </w:t>
      </w:r>
    </w:p>
    <w:p w:rsidR="00C66281" w:rsidRDefault="00C66281" w:rsidP="00C66281">
      <w:pPr>
        <w:pStyle w:val="af"/>
        <w:numPr>
          <w:ilvl w:val="0"/>
          <w:numId w:val="12"/>
        </w:numPr>
      </w:pPr>
      <w:r w:rsidRPr="00C66281">
        <w:t xml:space="preserve">Гурин Е.И., Коннов Н.Н., </w:t>
      </w:r>
      <w:proofErr w:type="spellStart"/>
      <w:r w:rsidRPr="00C66281">
        <w:t>Механов</w:t>
      </w:r>
      <w:proofErr w:type="spellEnd"/>
      <w:r w:rsidRPr="00C66281">
        <w:t xml:space="preserve"> В.Б. Проектирование процессора ЭАМ на секционированных микропроцессорных БИС. Методические указания – Пенза: ППИ, 1993. </w:t>
      </w:r>
    </w:p>
    <w:p w:rsidR="00C66281" w:rsidRPr="00C66281" w:rsidDel="002A1367" w:rsidRDefault="00C66281">
      <w:pPr>
        <w:pStyle w:val="af"/>
        <w:numPr>
          <w:ilvl w:val="0"/>
          <w:numId w:val="11"/>
        </w:numPr>
        <w:rPr>
          <w:del w:id="30" w:author="Георгий Садовников" w:date="2020-05-28T13:23:00Z"/>
        </w:rPr>
        <w:pPrChange w:id="31" w:author="Георгий Садовников" w:date="2020-05-28T13:23:00Z">
          <w:pPr>
            <w:ind w:left="709"/>
          </w:pPr>
        </w:pPrChange>
      </w:pPr>
    </w:p>
    <w:p w:rsidR="00C66281" w:rsidRPr="00C66281" w:rsidRDefault="00C66281" w:rsidP="00C66281">
      <w:pPr>
        <w:pStyle w:val="af"/>
        <w:numPr>
          <w:ilvl w:val="0"/>
          <w:numId w:val="12"/>
        </w:numPr>
        <w:rPr>
          <w:ins w:id="32" w:author="Георгий Садовников" w:date="2020-05-28T13:23:00Z"/>
        </w:rPr>
      </w:pPr>
      <w:ins w:id="33" w:author="Георгий Садовников" w:date="2020-05-28T13:23:00Z">
        <w:r w:rsidRPr="00C66281">
          <w:rPr>
            <w:rPrChange w:id="34" w:author="Георгий Садовников" w:date="2020-05-28T13:26:00Z">
              <w:rPr>
                <w:sz w:val="24"/>
                <w:szCs w:val="24"/>
              </w:rPr>
            </w:rPrChange>
          </w:rPr>
          <w:t>Булгаков</w:t>
        </w:r>
      </w:ins>
      <w:ins w:id="35" w:author="Георгий Садовников" w:date="2020-05-28T13:27:00Z">
        <w:r w:rsidRPr="00C66281">
          <w:t xml:space="preserve"> С.С.</w:t>
        </w:r>
      </w:ins>
      <w:ins w:id="36" w:author="Георгий Садовников" w:date="2020-05-28T13:23:00Z">
        <w:r w:rsidRPr="00C66281">
          <w:t>,</w:t>
        </w:r>
      </w:ins>
      <w:ins w:id="37" w:author="Георгий Садовников" w:date="2020-05-28T13:27:00Z">
        <w:r w:rsidRPr="00C66281">
          <w:t xml:space="preserve"> </w:t>
        </w:r>
      </w:ins>
      <w:ins w:id="38" w:author="Георгий Садовников" w:date="2020-05-28T13:23:00Z">
        <w:r w:rsidRPr="00C66281">
          <w:rPr>
            <w:rPrChange w:id="39" w:author="Георгий Садовников" w:date="2020-05-28T13:26:00Z">
              <w:rPr>
                <w:sz w:val="24"/>
                <w:szCs w:val="24"/>
              </w:rPr>
            </w:rPrChange>
          </w:rPr>
          <w:t>Мещеряков</w:t>
        </w:r>
      </w:ins>
      <w:ins w:id="40" w:author="Георгий Садовников" w:date="2020-05-28T13:27:00Z">
        <w:r w:rsidRPr="00C66281">
          <w:t xml:space="preserve"> В.М.</w:t>
        </w:r>
      </w:ins>
      <w:ins w:id="41" w:author="Георгий Садовников" w:date="2020-05-28T13:24:00Z">
        <w:r w:rsidRPr="00C66281">
          <w:t>,</w:t>
        </w:r>
      </w:ins>
      <w:ins w:id="42" w:author="Георгий Садовников" w:date="2020-05-28T13:27:00Z">
        <w:r w:rsidRPr="00C66281">
          <w:t xml:space="preserve"> </w:t>
        </w:r>
      </w:ins>
      <w:ins w:id="43" w:author="Георгий Садовников" w:date="2020-05-28T13:24:00Z">
        <w:r w:rsidRPr="00C66281">
          <w:rPr>
            <w:rPrChange w:id="44" w:author="Георгий Садовников" w:date="2020-05-28T13:26:00Z">
              <w:rPr>
                <w:sz w:val="24"/>
                <w:szCs w:val="24"/>
              </w:rPr>
            </w:rPrChange>
          </w:rPr>
          <w:t>Новоселов</w:t>
        </w:r>
      </w:ins>
      <w:ins w:id="45" w:author="Георгий Садовников" w:date="2020-05-28T13:27:00Z">
        <w:r w:rsidRPr="00C66281">
          <w:t xml:space="preserve"> В.В.</w:t>
        </w:r>
      </w:ins>
      <w:ins w:id="46" w:author="Георгий Садовников" w:date="2020-05-28T13:24:00Z">
        <w:r w:rsidRPr="00C66281">
          <w:t xml:space="preserve">, </w:t>
        </w:r>
        <w:r w:rsidRPr="00C66281">
          <w:rPr>
            <w:rPrChange w:id="47" w:author="Георгий Садовников" w:date="2020-05-28T13:26:00Z">
              <w:rPr>
                <w:sz w:val="24"/>
                <w:szCs w:val="24"/>
              </w:rPr>
            </w:rPrChange>
          </w:rPr>
          <w:t>Шумилов</w:t>
        </w:r>
      </w:ins>
      <w:ins w:id="48" w:author="Георгий Садовников" w:date="2020-05-28T13:26:00Z">
        <w:r w:rsidRPr="00C66281">
          <w:t xml:space="preserve"> </w:t>
        </w:r>
      </w:ins>
      <w:ins w:id="49" w:author="Георгий Садовников" w:date="2020-05-28T13:27:00Z">
        <w:r w:rsidRPr="00C66281">
          <w:t xml:space="preserve">Л.А. </w:t>
        </w:r>
      </w:ins>
      <w:ins w:id="50" w:author="Георгий Садовников" w:date="2020-05-28T13:26:00Z">
        <w:r w:rsidRPr="00C66281">
          <w:t>п</w:t>
        </w:r>
      </w:ins>
      <w:ins w:id="51" w:author="Георгий Садовников" w:date="2020-05-28T13:25:00Z">
        <w:r w:rsidRPr="00C66281">
          <w:rPr>
            <w:rPrChange w:id="52" w:author="Георгий Садовников" w:date="2020-05-28T13:26:00Z">
              <w:rPr>
                <w:sz w:val="24"/>
                <w:szCs w:val="24"/>
              </w:rPr>
            </w:rPrChange>
          </w:rPr>
          <w:t>од ред. Колесникова</w:t>
        </w:r>
      </w:ins>
      <w:ins w:id="53" w:author="Георгий Садовников" w:date="2020-05-28T13:28:00Z">
        <w:r w:rsidRPr="00C66281">
          <w:t xml:space="preserve"> В.Г.</w:t>
        </w:r>
      </w:ins>
      <w:ins w:id="54" w:author="Георгий Садовников" w:date="2020-05-28T13:25:00Z">
        <w:r w:rsidRPr="00C66281">
          <w:rPr>
            <w:rPrChange w:id="55" w:author="Георгий Садовников" w:date="2020-05-28T13:26:00Z">
              <w:rPr>
                <w:sz w:val="24"/>
                <w:szCs w:val="24"/>
              </w:rPr>
            </w:rPrChange>
          </w:rPr>
          <w:t xml:space="preserve"> Проектирование цифровых систем на комплектах </w:t>
        </w:r>
        <w:proofErr w:type="spellStart"/>
        <w:r w:rsidRPr="00C66281">
          <w:rPr>
            <w:rPrChange w:id="56" w:author="Георгий Садовников" w:date="2020-05-28T13:26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микропрограммируемых</w:t>
        </w:r>
        <w:proofErr w:type="spellEnd"/>
        <w:r w:rsidRPr="00C66281">
          <w:rPr>
            <w:rPrChange w:id="57" w:author="Георгий Садовников" w:date="2020-05-28T13:26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БИС - М.: Радио и связь, 1984.</w:t>
        </w:r>
        <w:r>
          <w:t xml:space="preserve">  </w:t>
        </w:r>
      </w:ins>
    </w:p>
    <w:p w:rsidR="00C66281" w:rsidRDefault="00C66281" w:rsidP="00C66281">
      <w:pPr>
        <w:pStyle w:val="af"/>
        <w:ind w:left="567" w:firstLine="0"/>
      </w:pPr>
    </w:p>
    <w:p w:rsidR="002B1E56" w:rsidRDefault="002B1E56">
      <w:pPr>
        <w:rPr>
          <w:sz w:val="28"/>
          <w:szCs w:val="28"/>
        </w:rPr>
      </w:pPr>
      <w:r>
        <w:br w:type="page"/>
      </w:r>
    </w:p>
    <w:p w:rsidR="002B1E56" w:rsidRDefault="002B1E56" w:rsidP="002B1E56">
      <w:pPr>
        <w:pStyle w:val="10"/>
      </w:pPr>
      <w:bookmarkStart w:id="58" w:name="_Toc11222243"/>
      <w:bookmarkStart w:id="59" w:name="_Toc11070617"/>
      <w:bookmarkStart w:id="60" w:name="_Toc137563112"/>
      <w:r>
        <w:lastRenderedPageBreak/>
        <w:t>Приложение А. Главная схема алгоритма</w:t>
      </w:r>
      <w:bookmarkEnd w:id="58"/>
      <w:bookmarkEnd w:id="59"/>
      <w:bookmarkEnd w:id="60"/>
    </w:p>
    <w:p w:rsidR="002B1E56" w:rsidRDefault="002B1E56" w:rsidP="002B1E56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2B1E56" w:rsidRDefault="002B1E56" w:rsidP="002B1E56">
      <w:pPr>
        <w:pStyle w:val="10"/>
      </w:pPr>
      <w:bookmarkStart w:id="61" w:name="_Toc11222244"/>
      <w:bookmarkStart w:id="62" w:name="_Toc11070618"/>
      <w:bookmarkStart w:id="63" w:name="_Toc137563113"/>
      <w:r>
        <w:lastRenderedPageBreak/>
        <w:t>Приложение Б. Диаграммы микропрограммной логики</w:t>
      </w:r>
      <w:bookmarkEnd w:id="61"/>
      <w:bookmarkEnd w:id="62"/>
      <w:bookmarkEnd w:id="63"/>
    </w:p>
    <w:p w:rsidR="002B1E56" w:rsidRDefault="002B1E56" w:rsidP="002B1E56">
      <w:pPr>
        <w:pStyle w:val="af"/>
        <w:ind w:firstLine="0"/>
      </w:pPr>
    </w:p>
    <w:p w:rsidR="00F06E81" w:rsidRPr="00006D8F" w:rsidRDefault="00F06E81" w:rsidP="002B1E56">
      <w:pPr>
        <w:pStyle w:val="af"/>
        <w:ind w:left="567" w:firstLine="0"/>
      </w:pPr>
    </w:p>
    <w:p w:rsidR="00F059B0" w:rsidRPr="00386AA8" w:rsidRDefault="00F059B0" w:rsidP="00F06E81">
      <w:pPr>
        <w:pStyle w:val="af"/>
      </w:pPr>
    </w:p>
    <w:sectPr w:rsidR="00F059B0" w:rsidRPr="00386AA8" w:rsidSect="003306D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608" w:rsidRDefault="00286608" w:rsidP="0094029F">
      <w:pPr>
        <w:spacing w:before="0" w:after="0" w:line="240" w:lineRule="auto"/>
      </w:pPr>
      <w:r>
        <w:separator/>
      </w:r>
    </w:p>
  </w:endnote>
  <w:endnote w:type="continuationSeparator" w:id="0">
    <w:p w:rsidR="00286608" w:rsidRDefault="00286608" w:rsidP="009402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Segoe UI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961935"/>
      <w:docPartObj>
        <w:docPartGallery w:val="Page Numbers (Bottom of Page)"/>
        <w:docPartUnique/>
      </w:docPartObj>
    </w:sdtPr>
    <w:sdtContent>
      <w:p w:rsidR="00DE245C" w:rsidRDefault="00DE245C" w:rsidP="0094029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1E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608" w:rsidRDefault="00286608" w:rsidP="0094029F">
      <w:pPr>
        <w:spacing w:before="0" w:after="0" w:line="240" w:lineRule="auto"/>
      </w:pPr>
      <w:r>
        <w:separator/>
      </w:r>
    </w:p>
  </w:footnote>
  <w:footnote w:type="continuationSeparator" w:id="0">
    <w:p w:rsidR="00286608" w:rsidRDefault="00286608" w:rsidP="009402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560990A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06A0F4A"/>
    <w:lvl w:ilvl="0">
      <w:start w:val="1"/>
      <w:numFmt w:val="bullet"/>
      <w:pStyle w:val="2"/>
      <w:lvlText w:val="–"/>
      <w:lvlJc w:val="left"/>
      <w:pPr>
        <w:tabs>
          <w:tab w:val="num" w:pos="1398"/>
        </w:tabs>
        <w:ind w:left="1398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67CEC65C"/>
    <w:lvl w:ilvl="0">
      <w:start w:val="1"/>
      <w:numFmt w:val="decimal"/>
      <w:pStyle w:val="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C402D5E"/>
    <w:lvl w:ilvl="0">
      <w:start w:val="1"/>
      <w:numFmt w:val="bullet"/>
      <w:pStyle w:val="a0"/>
      <w:lvlText w:val="–"/>
      <w:lvlJc w:val="left"/>
      <w:pPr>
        <w:tabs>
          <w:tab w:val="num" w:pos="1040"/>
        </w:tabs>
        <w:ind w:left="104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B554F15"/>
    <w:multiLevelType w:val="hybridMultilevel"/>
    <w:tmpl w:val="30B26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30F8"/>
    <w:multiLevelType w:val="hybridMultilevel"/>
    <w:tmpl w:val="A93E3BB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D34"/>
    <w:multiLevelType w:val="hybridMultilevel"/>
    <w:tmpl w:val="018E0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A4284E"/>
    <w:multiLevelType w:val="hybridMultilevel"/>
    <w:tmpl w:val="CBE21D3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42A2"/>
    <w:multiLevelType w:val="multilevel"/>
    <w:tmpl w:val="0ADE253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1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08C0DD1"/>
    <w:multiLevelType w:val="hybridMultilevel"/>
    <w:tmpl w:val="74BCF5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AB0050"/>
    <w:multiLevelType w:val="hybridMultilevel"/>
    <w:tmpl w:val="5E0C8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11A0A"/>
    <w:multiLevelType w:val="hybridMultilevel"/>
    <w:tmpl w:val="60A27CB2"/>
    <w:name w:val="Appendix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151209790">
    <w:abstractNumId w:val="8"/>
  </w:num>
  <w:num w:numId="2" w16cid:durableId="824009346">
    <w:abstractNumId w:val="7"/>
  </w:num>
  <w:num w:numId="3" w16cid:durableId="1983846055">
    <w:abstractNumId w:val="5"/>
  </w:num>
  <w:num w:numId="4" w16cid:durableId="66810242">
    <w:abstractNumId w:val="3"/>
  </w:num>
  <w:num w:numId="5" w16cid:durableId="1220019852">
    <w:abstractNumId w:val="1"/>
  </w:num>
  <w:num w:numId="6" w16cid:durableId="1447887771">
    <w:abstractNumId w:val="9"/>
  </w:num>
  <w:num w:numId="7" w16cid:durableId="431510360">
    <w:abstractNumId w:val="0"/>
  </w:num>
  <w:num w:numId="8" w16cid:durableId="1886485142">
    <w:abstractNumId w:val="2"/>
  </w:num>
  <w:num w:numId="9" w16cid:durableId="415902850">
    <w:abstractNumId w:val="6"/>
  </w:num>
  <w:num w:numId="10" w16cid:durableId="725686063">
    <w:abstractNumId w:val="10"/>
  </w:num>
  <w:num w:numId="11" w16cid:durableId="1184827287">
    <w:abstractNumId w:val="4"/>
  </w:num>
  <w:num w:numId="12" w16cid:durableId="1026950429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6DB"/>
    <w:rsid w:val="0001117B"/>
    <w:rsid w:val="0002076F"/>
    <w:rsid w:val="00027C22"/>
    <w:rsid w:val="0003582B"/>
    <w:rsid w:val="000447C3"/>
    <w:rsid w:val="00050A4C"/>
    <w:rsid w:val="00052DF0"/>
    <w:rsid w:val="00057DE8"/>
    <w:rsid w:val="000715A1"/>
    <w:rsid w:val="0007415C"/>
    <w:rsid w:val="00084C92"/>
    <w:rsid w:val="000A5870"/>
    <w:rsid w:val="000A67A4"/>
    <w:rsid w:val="000C309A"/>
    <w:rsid w:val="000D0FEB"/>
    <w:rsid w:val="000D6C91"/>
    <w:rsid w:val="000E4C67"/>
    <w:rsid w:val="000F7F2E"/>
    <w:rsid w:val="001027D1"/>
    <w:rsid w:val="0010781C"/>
    <w:rsid w:val="00110A35"/>
    <w:rsid w:val="0011745F"/>
    <w:rsid w:val="001228F4"/>
    <w:rsid w:val="0013100C"/>
    <w:rsid w:val="001367F9"/>
    <w:rsid w:val="0013753C"/>
    <w:rsid w:val="001432B7"/>
    <w:rsid w:val="00155B24"/>
    <w:rsid w:val="001660F2"/>
    <w:rsid w:val="001701E7"/>
    <w:rsid w:val="0017478C"/>
    <w:rsid w:val="0019020E"/>
    <w:rsid w:val="00195B96"/>
    <w:rsid w:val="001A0ADF"/>
    <w:rsid w:val="001A4ED0"/>
    <w:rsid w:val="001A7909"/>
    <w:rsid w:val="001B630B"/>
    <w:rsid w:val="001C6E55"/>
    <w:rsid w:val="001D26B9"/>
    <w:rsid w:val="001D76B8"/>
    <w:rsid w:val="001E39C7"/>
    <w:rsid w:val="001E6D27"/>
    <w:rsid w:val="001E6E11"/>
    <w:rsid w:val="001F1971"/>
    <w:rsid w:val="00214C49"/>
    <w:rsid w:val="00221972"/>
    <w:rsid w:val="002219AD"/>
    <w:rsid w:val="00234B9E"/>
    <w:rsid w:val="002521C7"/>
    <w:rsid w:val="00263A4C"/>
    <w:rsid w:val="00274701"/>
    <w:rsid w:val="00283BFA"/>
    <w:rsid w:val="00285091"/>
    <w:rsid w:val="002862AE"/>
    <w:rsid w:val="00286608"/>
    <w:rsid w:val="002900FD"/>
    <w:rsid w:val="002A3792"/>
    <w:rsid w:val="002B1E56"/>
    <w:rsid w:val="002B2855"/>
    <w:rsid w:val="002D2D52"/>
    <w:rsid w:val="002D6D06"/>
    <w:rsid w:val="002F18AA"/>
    <w:rsid w:val="002F437A"/>
    <w:rsid w:val="00301475"/>
    <w:rsid w:val="0031085D"/>
    <w:rsid w:val="003306DB"/>
    <w:rsid w:val="00330C92"/>
    <w:rsid w:val="00334CE5"/>
    <w:rsid w:val="00343318"/>
    <w:rsid w:val="003456FE"/>
    <w:rsid w:val="0036787C"/>
    <w:rsid w:val="0037456D"/>
    <w:rsid w:val="003869D2"/>
    <w:rsid w:val="00386AA8"/>
    <w:rsid w:val="003A5BB6"/>
    <w:rsid w:val="003B11F0"/>
    <w:rsid w:val="003B67B8"/>
    <w:rsid w:val="003C0F57"/>
    <w:rsid w:val="003C3144"/>
    <w:rsid w:val="003C748A"/>
    <w:rsid w:val="003D19AB"/>
    <w:rsid w:val="003D6C2F"/>
    <w:rsid w:val="003D7BE2"/>
    <w:rsid w:val="003F0C38"/>
    <w:rsid w:val="003F358B"/>
    <w:rsid w:val="003F67FA"/>
    <w:rsid w:val="00405ED3"/>
    <w:rsid w:val="00413048"/>
    <w:rsid w:val="00422558"/>
    <w:rsid w:val="00424B8F"/>
    <w:rsid w:val="00440381"/>
    <w:rsid w:val="00444339"/>
    <w:rsid w:val="004448AA"/>
    <w:rsid w:val="00444D01"/>
    <w:rsid w:val="00447A9D"/>
    <w:rsid w:val="00447D23"/>
    <w:rsid w:val="0045410A"/>
    <w:rsid w:val="004649F8"/>
    <w:rsid w:val="0048391D"/>
    <w:rsid w:val="00487618"/>
    <w:rsid w:val="0049093D"/>
    <w:rsid w:val="00491B66"/>
    <w:rsid w:val="00494F75"/>
    <w:rsid w:val="004A2607"/>
    <w:rsid w:val="004C25A1"/>
    <w:rsid w:val="004D10F8"/>
    <w:rsid w:val="004D157F"/>
    <w:rsid w:val="004D2AEA"/>
    <w:rsid w:val="004D5E8F"/>
    <w:rsid w:val="004F0FF8"/>
    <w:rsid w:val="004F243D"/>
    <w:rsid w:val="004F6B9F"/>
    <w:rsid w:val="00516C8E"/>
    <w:rsid w:val="00523D7A"/>
    <w:rsid w:val="00527CAD"/>
    <w:rsid w:val="0053379B"/>
    <w:rsid w:val="00536178"/>
    <w:rsid w:val="00536459"/>
    <w:rsid w:val="00537CE1"/>
    <w:rsid w:val="0054255E"/>
    <w:rsid w:val="00554CC9"/>
    <w:rsid w:val="005555CD"/>
    <w:rsid w:val="0056301D"/>
    <w:rsid w:val="005701AF"/>
    <w:rsid w:val="0057143D"/>
    <w:rsid w:val="00573A9D"/>
    <w:rsid w:val="00573B3A"/>
    <w:rsid w:val="00593EF8"/>
    <w:rsid w:val="00594484"/>
    <w:rsid w:val="005A6033"/>
    <w:rsid w:val="005A61C1"/>
    <w:rsid w:val="005B2300"/>
    <w:rsid w:val="005B26EA"/>
    <w:rsid w:val="005B5BF7"/>
    <w:rsid w:val="005B5F87"/>
    <w:rsid w:val="005C30E6"/>
    <w:rsid w:val="005C4610"/>
    <w:rsid w:val="005E0900"/>
    <w:rsid w:val="005E3D8C"/>
    <w:rsid w:val="005E58FE"/>
    <w:rsid w:val="005E5AD4"/>
    <w:rsid w:val="005E6000"/>
    <w:rsid w:val="005E6EB5"/>
    <w:rsid w:val="005F6D10"/>
    <w:rsid w:val="00601765"/>
    <w:rsid w:val="006046D5"/>
    <w:rsid w:val="006077EF"/>
    <w:rsid w:val="00615550"/>
    <w:rsid w:val="00615930"/>
    <w:rsid w:val="00626B3C"/>
    <w:rsid w:val="00643C00"/>
    <w:rsid w:val="00647319"/>
    <w:rsid w:val="0065121A"/>
    <w:rsid w:val="006551DC"/>
    <w:rsid w:val="00655D89"/>
    <w:rsid w:val="0066538A"/>
    <w:rsid w:val="006706AA"/>
    <w:rsid w:val="00671651"/>
    <w:rsid w:val="00681729"/>
    <w:rsid w:val="00693C91"/>
    <w:rsid w:val="006A55AC"/>
    <w:rsid w:val="006A66E0"/>
    <w:rsid w:val="006B1420"/>
    <w:rsid w:val="006C4FE8"/>
    <w:rsid w:val="006D123C"/>
    <w:rsid w:val="006D511A"/>
    <w:rsid w:val="006D7622"/>
    <w:rsid w:val="006D7B7B"/>
    <w:rsid w:val="006E1639"/>
    <w:rsid w:val="006E740C"/>
    <w:rsid w:val="006E77E0"/>
    <w:rsid w:val="006F3F4B"/>
    <w:rsid w:val="006F446A"/>
    <w:rsid w:val="0070386E"/>
    <w:rsid w:val="00703FD8"/>
    <w:rsid w:val="00722827"/>
    <w:rsid w:val="007230B2"/>
    <w:rsid w:val="00726A0C"/>
    <w:rsid w:val="00735615"/>
    <w:rsid w:val="007418C9"/>
    <w:rsid w:val="00741B84"/>
    <w:rsid w:val="0075257E"/>
    <w:rsid w:val="00761BCA"/>
    <w:rsid w:val="00771B41"/>
    <w:rsid w:val="0077205E"/>
    <w:rsid w:val="0077509F"/>
    <w:rsid w:val="007825C5"/>
    <w:rsid w:val="00782C1A"/>
    <w:rsid w:val="0079414A"/>
    <w:rsid w:val="007976E1"/>
    <w:rsid w:val="007A33FD"/>
    <w:rsid w:val="007C31AB"/>
    <w:rsid w:val="007C5CFF"/>
    <w:rsid w:val="007D13E9"/>
    <w:rsid w:val="007D41DD"/>
    <w:rsid w:val="007D705C"/>
    <w:rsid w:val="007E29A1"/>
    <w:rsid w:val="007E3F19"/>
    <w:rsid w:val="007E47E0"/>
    <w:rsid w:val="007E6191"/>
    <w:rsid w:val="007F294B"/>
    <w:rsid w:val="007F6297"/>
    <w:rsid w:val="007F7D43"/>
    <w:rsid w:val="00822495"/>
    <w:rsid w:val="008241EA"/>
    <w:rsid w:val="00824DF2"/>
    <w:rsid w:val="00845007"/>
    <w:rsid w:val="00850915"/>
    <w:rsid w:val="00865A89"/>
    <w:rsid w:val="0087497D"/>
    <w:rsid w:val="0088706B"/>
    <w:rsid w:val="00893311"/>
    <w:rsid w:val="00896ED7"/>
    <w:rsid w:val="008A6307"/>
    <w:rsid w:val="008B004D"/>
    <w:rsid w:val="008C629F"/>
    <w:rsid w:val="008D2DEB"/>
    <w:rsid w:val="008D3F05"/>
    <w:rsid w:val="008E4BA4"/>
    <w:rsid w:val="008F1729"/>
    <w:rsid w:val="008F37C8"/>
    <w:rsid w:val="008F5D47"/>
    <w:rsid w:val="00903433"/>
    <w:rsid w:val="0092519A"/>
    <w:rsid w:val="009348C0"/>
    <w:rsid w:val="009349FD"/>
    <w:rsid w:val="00934D60"/>
    <w:rsid w:val="0094029F"/>
    <w:rsid w:val="00950C40"/>
    <w:rsid w:val="00953CB1"/>
    <w:rsid w:val="0095596A"/>
    <w:rsid w:val="00956B22"/>
    <w:rsid w:val="0096748C"/>
    <w:rsid w:val="00980784"/>
    <w:rsid w:val="009823C7"/>
    <w:rsid w:val="0098260D"/>
    <w:rsid w:val="0098427B"/>
    <w:rsid w:val="00997A26"/>
    <w:rsid w:val="009A58BC"/>
    <w:rsid w:val="009B2904"/>
    <w:rsid w:val="009B5785"/>
    <w:rsid w:val="009B60BB"/>
    <w:rsid w:val="009E01C5"/>
    <w:rsid w:val="009F71A0"/>
    <w:rsid w:val="00A078DE"/>
    <w:rsid w:val="00A15817"/>
    <w:rsid w:val="00A22ED8"/>
    <w:rsid w:val="00A2635B"/>
    <w:rsid w:val="00A266BE"/>
    <w:rsid w:val="00A30BAE"/>
    <w:rsid w:val="00A32526"/>
    <w:rsid w:val="00A44D99"/>
    <w:rsid w:val="00A4721D"/>
    <w:rsid w:val="00A47B56"/>
    <w:rsid w:val="00A55C0E"/>
    <w:rsid w:val="00A62C9F"/>
    <w:rsid w:val="00A73968"/>
    <w:rsid w:val="00A76C5D"/>
    <w:rsid w:val="00A859C0"/>
    <w:rsid w:val="00A87AC0"/>
    <w:rsid w:val="00A91A17"/>
    <w:rsid w:val="00A94E5C"/>
    <w:rsid w:val="00A97283"/>
    <w:rsid w:val="00A97DB6"/>
    <w:rsid w:val="00AA4168"/>
    <w:rsid w:val="00AA7549"/>
    <w:rsid w:val="00AB3A5A"/>
    <w:rsid w:val="00AD4A88"/>
    <w:rsid w:val="00AD60D3"/>
    <w:rsid w:val="00AE0D73"/>
    <w:rsid w:val="00AE6067"/>
    <w:rsid w:val="00AF3B95"/>
    <w:rsid w:val="00B011FA"/>
    <w:rsid w:val="00B015F1"/>
    <w:rsid w:val="00B027E7"/>
    <w:rsid w:val="00B0362C"/>
    <w:rsid w:val="00B05BD6"/>
    <w:rsid w:val="00B061EB"/>
    <w:rsid w:val="00B12023"/>
    <w:rsid w:val="00B21FC1"/>
    <w:rsid w:val="00B227DC"/>
    <w:rsid w:val="00B32578"/>
    <w:rsid w:val="00B3767F"/>
    <w:rsid w:val="00B7109E"/>
    <w:rsid w:val="00B77F34"/>
    <w:rsid w:val="00B925E4"/>
    <w:rsid w:val="00BB224D"/>
    <w:rsid w:val="00BB3E81"/>
    <w:rsid w:val="00BC35BA"/>
    <w:rsid w:val="00BD5293"/>
    <w:rsid w:val="00BD6798"/>
    <w:rsid w:val="00BE536F"/>
    <w:rsid w:val="00BF3746"/>
    <w:rsid w:val="00C10A4B"/>
    <w:rsid w:val="00C2029A"/>
    <w:rsid w:val="00C2237C"/>
    <w:rsid w:val="00C32EAF"/>
    <w:rsid w:val="00C32ECC"/>
    <w:rsid w:val="00C4360C"/>
    <w:rsid w:val="00C54410"/>
    <w:rsid w:val="00C66281"/>
    <w:rsid w:val="00C66AEF"/>
    <w:rsid w:val="00C722C6"/>
    <w:rsid w:val="00C73DAB"/>
    <w:rsid w:val="00C746E0"/>
    <w:rsid w:val="00C876C3"/>
    <w:rsid w:val="00CA0903"/>
    <w:rsid w:val="00CB2FD3"/>
    <w:rsid w:val="00CB4611"/>
    <w:rsid w:val="00CC1E93"/>
    <w:rsid w:val="00CC2FFA"/>
    <w:rsid w:val="00CC56F1"/>
    <w:rsid w:val="00CD4A9A"/>
    <w:rsid w:val="00CD7563"/>
    <w:rsid w:val="00D00946"/>
    <w:rsid w:val="00D07045"/>
    <w:rsid w:val="00D1239C"/>
    <w:rsid w:val="00D13446"/>
    <w:rsid w:val="00D2041A"/>
    <w:rsid w:val="00D20808"/>
    <w:rsid w:val="00D21B78"/>
    <w:rsid w:val="00D22E79"/>
    <w:rsid w:val="00D339E0"/>
    <w:rsid w:val="00D403CE"/>
    <w:rsid w:val="00D465C6"/>
    <w:rsid w:val="00D65D88"/>
    <w:rsid w:val="00D66EF7"/>
    <w:rsid w:val="00D7467E"/>
    <w:rsid w:val="00D766F2"/>
    <w:rsid w:val="00D771C5"/>
    <w:rsid w:val="00D80152"/>
    <w:rsid w:val="00D93BE3"/>
    <w:rsid w:val="00DA721A"/>
    <w:rsid w:val="00DC05A8"/>
    <w:rsid w:val="00DE245C"/>
    <w:rsid w:val="00E01587"/>
    <w:rsid w:val="00E02805"/>
    <w:rsid w:val="00E032F5"/>
    <w:rsid w:val="00E16A18"/>
    <w:rsid w:val="00E24647"/>
    <w:rsid w:val="00E2583D"/>
    <w:rsid w:val="00E26723"/>
    <w:rsid w:val="00E31908"/>
    <w:rsid w:val="00E34EAC"/>
    <w:rsid w:val="00E37D69"/>
    <w:rsid w:val="00E438E0"/>
    <w:rsid w:val="00E52BB5"/>
    <w:rsid w:val="00E6054F"/>
    <w:rsid w:val="00E70CC6"/>
    <w:rsid w:val="00E86760"/>
    <w:rsid w:val="00E90B75"/>
    <w:rsid w:val="00E9175C"/>
    <w:rsid w:val="00E9206F"/>
    <w:rsid w:val="00E95FB3"/>
    <w:rsid w:val="00E96D56"/>
    <w:rsid w:val="00EA3521"/>
    <w:rsid w:val="00EB0ECC"/>
    <w:rsid w:val="00ED4D32"/>
    <w:rsid w:val="00EE3E04"/>
    <w:rsid w:val="00EE7527"/>
    <w:rsid w:val="00EF0AA8"/>
    <w:rsid w:val="00EF507E"/>
    <w:rsid w:val="00F00DB7"/>
    <w:rsid w:val="00F059B0"/>
    <w:rsid w:val="00F06E81"/>
    <w:rsid w:val="00F131D2"/>
    <w:rsid w:val="00F31BEF"/>
    <w:rsid w:val="00F55C06"/>
    <w:rsid w:val="00F611C1"/>
    <w:rsid w:val="00F7192F"/>
    <w:rsid w:val="00F90F74"/>
    <w:rsid w:val="00FA39B4"/>
    <w:rsid w:val="00FA5B6B"/>
    <w:rsid w:val="00FB7AF0"/>
    <w:rsid w:val="00FC1602"/>
    <w:rsid w:val="00FC48EC"/>
    <w:rsid w:val="00FD2F88"/>
    <w:rsid w:val="00F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4563B616"/>
  <w15:docId w15:val="{0C6D7518-1042-4E56-B3C5-C011DBBE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360"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06DB"/>
  </w:style>
  <w:style w:type="paragraph" w:styleId="10">
    <w:name w:val="heading 1"/>
    <w:basedOn w:val="a1"/>
    <w:next w:val="a1"/>
    <w:link w:val="11"/>
    <w:qFormat/>
    <w:rsid w:val="00B77F3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2">
    <w:name w:val="heading 2"/>
    <w:basedOn w:val="a1"/>
    <w:next w:val="a1"/>
    <w:link w:val="23"/>
    <w:unhideWhenUsed/>
    <w:qFormat/>
    <w:rsid w:val="00B77F3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nhideWhenUsed/>
    <w:qFormat/>
    <w:rsid w:val="007D41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qFormat/>
    <w:rsid w:val="00761BCA"/>
    <w:pPr>
      <w:keepNext/>
      <w:keepLines/>
      <w:spacing w:before="240" w:line="240" w:lineRule="auto"/>
      <w:ind w:left="680" w:firstLine="0"/>
      <w:jc w:val="left"/>
      <w:outlineLvl w:val="3"/>
    </w:pPr>
    <w:rPr>
      <w:rFonts w:eastAsia="Times New Roman"/>
      <w:lang w:eastAsia="ru-RU"/>
    </w:rPr>
  </w:style>
  <w:style w:type="paragraph" w:styleId="50">
    <w:name w:val="heading 5"/>
    <w:basedOn w:val="a1"/>
    <w:next w:val="a1"/>
    <w:link w:val="51"/>
    <w:qFormat/>
    <w:rsid w:val="00761BCA"/>
    <w:pPr>
      <w:keepNext/>
      <w:spacing w:before="0" w:after="0" w:line="480" w:lineRule="exact"/>
      <w:ind w:left="284" w:right="284" w:firstLine="0"/>
      <w:jc w:val="center"/>
      <w:outlineLvl w:val="4"/>
    </w:pPr>
    <w:rPr>
      <w:rFonts w:ascii="GOST type B" w:eastAsia="Times New Roman" w:hAnsi="GOST type B"/>
      <w:i/>
      <w:sz w:val="40"/>
      <w:szCs w:val="28"/>
      <w:lang w:eastAsia="ru-RU"/>
    </w:rPr>
  </w:style>
  <w:style w:type="paragraph" w:styleId="6">
    <w:name w:val="heading 6"/>
    <w:basedOn w:val="a1"/>
    <w:next w:val="a1"/>
    <w:link w:val="60"/>
    <w:qFormat/>
    <w:rsid w:val="00761BCA"/>
    <w:pPr>
      <w:keepNext/>
      <w:spacing w:before="0" w:after="0" w:line="480" w:lineRule="exact"/>
      <w:ind w:left="284" w:right="284" w:firstLine="0"/>
      <w:outlineLvl w:val="5"/>
    </w:pPr>
    <w:rPr>
      <w:rFonts w:ascii="GOST type B" w:eastAsia="Times New Roman" w:hAnsi="GOST type B"/>
      <w:i/>
      <w:sz w:val="36"/>
      <w:szCs w:val="28"/>
      <w:lang w:eastAsia="ru-RU"/>
    </w:rPr>
  </w:style>
  <w:style w:type="paragraph" w:styleId="7">
    <w:name w:val="heading 7"/>
    <w:basedOn w:val="a1"/>
    <w:next w:val="a1"/>
    <w:link w:val="70"/>
    <w:qFormat/>
    <w:rsid w:val="00761BCA"/>
    <w:pPr>
      <w:keepNext/>
      <w:spacing w:before="0" w:after="0" w:line="360" w:lineRule="exact"/>
      <w:ind w:left="284" w:right="57" w:firstLine="0"/>
      <w:jc w:val="center"/>
      <w:outlineLvl w:val="6"/>
    </w:pPr>
    <w:rPr>
      <w:rFonts w:ascii="GOST type B" w:eastAsia="Times New Roman" w:hAnsi="GOST type B"/>
      <w:i/>
      <w:sz w:val="40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ьный лист :: Обычный"/>
    <w:link w:val="a6"/>
    <w:qFormat/>
    <w:rsid w:val="00447A9D"/>
    <w:pPr>
      <w:spacing w:before="0" w:after="0"/>
      <w:ind w:firstLine="0"/>
      <w:contextualSpacing/>
      <w:jc w:val="center"/>
    </w:pPr>
    <w:rPr>
      <w:sz w:val="28"/>
      <w:szCs w:val="28"/>
    </w:rPr>
  </w:style>
  <w:style w:type="paragraph" w:customStyle="1" w:styleId="a7">
    <w:name w:val="Титульный лист :: Заголовок"/>
    <w:link w:val="a8"/>
    <w:qFormat/>
    <w:rsid w:val="00447A9D"/>
    <w:pPr>
      <w:spacing w:before="4000" w:after="0"/>
      <w:ind w:firstLine="0"/>
      <w:jc w:val="center"/>
    </w:pPr>
    <w:rPr>
      <w:b/>
      <w:sz w:val="36"/>
      <w:szCs w:val="36"/>
    </w:rPr>
  </w:style>
  <w:style w:type="character" w:customStyle="1" w:styleId="a6">
    <w:name w:val="Титульный лист :: Обычный Знак"/>
    <w:basedOn w:val="a2"/>
    <w:link w:val="a5"/>
    <w:rsid w:val="00447A9D"/>
    <w:rPr>
      <w:sz w:val="28"/>
      <w:szCs w:val="28"/>
    </w:rPr>
  </w:style>
  <w:style w:type="paragraph" w:customStyle="1" w:styleId="a9">
    <w:name w:val="Титульный лист :: Подпись"/>
    <w:link w:val="aa"/>
    <w:qFormat/>
    <w:rsid w:val="00447A9D"/>
    <w:pPr>
      <w:spacing w:before="2600" w:after="0"/>
      <w:ind w:firstLine="0"/>
      <w:contextualSpacing/>
      <w:jc w:val="right"/>
    </w:pPr>
    <w:rPr>
      <w:sz w:val="28"/>
      <w:szCs w:val="28"/>
    </w:rPr>
  </w:style>
  <w:style w:type="character" w:customStyle="1" w:styleId="a8">
    <w:name w:val="Титульный лист :: Заголовок Знак"/>
    <w:basedOn w:val="a6"/>
    <w:link w:val="a7"/>
    <w:rsid w:val="00447A9D"/>
    <w:rPr>
      <w:b/>
      <w:sz w:val="36"/>
      <w:szCs w:val="36"/>
    </w:rPr>
  </w:style>
  <w:style w:type="paragraph" w:customStyle="1" w:styleId="ab">
    <w:name w:val="Титульный лист :: Подвал"/>
    <w:link w:val="ac"/>
    <w:qFormat/>
    <w:rsid w:val="00447A9D"/>
    <w:pPr>
      <w:spacing w:before="2600" w:after="0"/>
      <w:ind w:firstLine="0"/>
      <w:contextualSpacing/>
      <w:jc w:val="center"/>
    </w:pPr>
    <w:rPr>
      <w:sz w:val="28"/>
      <w:szCs w:val="28"/>
    </w:rPr>
  </w:style>
  <w:style w:type="character" w:customStyle="1" w:styleId="aa">
    <w:name w:val="Титульный лист :: Подпись Знак"/>
    <w:basedOn w:val="a6"/>
    <w:link w:val="a9"/>
    <w:rsid w:val="00447A9D"/>
    <w:rPr>
      <w:sz w:val="28"/>
      <w:szCs w:val="28"/>
    </w:rPr>
  </w:style>
  <w:style w:type="character" w:customStyle="1" w:styleId="11">
    <w:name w:val="Заголовок 1 Знак"/>
    <w:basedOn w:val="a2"/>
    <w:link w:val="10"/>
    <w:rsid w:val="00B77F3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c">
    <w:name w:val="Титульный лист :: Подвал Знак"/>
    <w:basedOn w:val="a6"/>
    <w:link w:val="ab"/>
    <w:rsid w:val="00447A9D"/>
    <w:rPr>
      <w:sz w:val="28"/>
      <w:szCs w:val="28"/>
    </w:rPr>
  </w:style>
  <w:style w:type="paragraph" w:styleId="ad">
    <w:name w:val="TOC Heading"/>
    <w:basedOn w:val="10"/>
    <w:next w:val="a1"/>
    <w:link w:val="ae"/>
    <w:uiPriority w:val="39"/>
    <w:unhideWhenUsed/>
    <w:qFormat/>
    <w:rsid w:val="00997A26"/>
    <w:pPr>
      <w:spacing w:line="276" w:lineRule="auto"/>
      <w:ind w:firstLine="0"/>
      <w:jc w:val="left"/>
      <w:outlineLvl w:val="9"/>
    </w:pPr>
  </w:style>
  <w:style w:type="paragraph" w:styleId="24">
    <w:name w:val="toc 2"/>
    <w:next w:val="af"/>
    <w:autoRedefine/>
    <w:uiPriority w:val="39"/>
    <w:unhideWhenUsed/>
    <w:qFormat/>
    <w:rsid w:val="00386AA8"/>
    <w:pPr>
      <w:spacing w:before="0" w:after="0"/>
      <w:ind w:left="709" w:firstLine="0"/>
      <w:jc w:val="left"/>
    </w:pPr>
    <w:rPr>
      <w:rFonts w:eastAsiaTheme="minorEastAsia" w:cstheme="minorBidi"/>
      <w:sz w:val="28"/>
      <w:szCs w:val="22"/>
    </w:rPr>
  </w:style>
  <w:style w:type="paragraph" w:styleId="12">
    <w:name w:val="toc 1"/>
    <w:next w:val="af"/>
    <w:autoRedefine/>
    <w:uiPriority w:val="39"/>
    <w:unhideWhenUsed/>
    <w:qFormat/>
    <w:rsid w:val="00386AA8"/>
    <w:pPr>
      <w:tabs>
        <w:tab w:val="right" w:leader="dot" w:pos="9627"/>
      </w:tabs>
      <w:spacing w:before="0" w:after="0"/>
      <w:ind w:firstLine="0"/>
      <w:jc w:val="left"/>
    </w:pPr>
    <w:rPr>
      <w:rFonts w:eastAsiaTheme="minorEastAsia" w:cstheme="minorBidi"/>
      <w:sz w:val="28"/>
      <w:szCs w:val="22"/>
    </w:rPr>
  </w:style>
  <w:style w:type="paragraph" w:styleId="31">
    <w:name w:val="toc 3"/>
    <w:basedOn w:val="a1"/>
    <w:next w:val="a1"/>
    <w:autoRedefine/>
    <w:unhideWhenUsed/>
    <w:qFormat/>
    <w:rsid w:val="00997A26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1"/>
    <w:link w:val="af1"/>
    <w:unhideWhenUsed/>
    <w:rsid w:val="00997A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997A26"/>
    <w:rPr>
      <w:rFonts w:ascii="Tahoma" w:hAnsi="Tahoma" w:cs="Tahoma"/>
      <w:sz w:val="16"/>
      <w:szCs w:val="16"/>
    </w:rPr>
  </w:style>
  <w:style w:type="paragraph" w:customStyle="1" w:styleId="af2">
    <w:name w:val="Содержание :: Заголовок"/>
    <w:link w:val="af3"/>
    <w:qFormat/>
    <w:rsid w:val="00997A26"/>
    <w:pPr>
      <w:jc w:val="center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customStyle="1" w:styleId="13">
    <w:name w:val="Основная часть :: Заголовок 1"/>
    <w:link w:val="14"/>
    <w:qFormat/>
    <w:rsid w:val="00E52BB5"/>
    <w:pPr>
      <w:keepNext/>
      <w:spacing w:before="0"/>
      <w:ind w:firstLine="0"/>
      <w:jc w:val="center"/>
    </w:pPr>
    <w:rPr>
      <w:rFonts w:ascii="Arial" w:hAnsi="Arial" w:cs="Arial"/>
      <w:b/>
      <w:sz w:val="32"/>
      <w:szCs w:val="28"/>
    </w:rPr>
  </w:style>
  <w:style w:type="character" w:customStyle="1" w:styleId="ae">
    <w:name w:val="Заголовок оглавления Знак"/>
    <w:basedOn w:val="11"/>
    <w:link w:val="ad"/>
    <w:uiPriority w:val="39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f3">
    <w:name w:val="Содержание :: Заголовок Знак"/>
    <w:basedOn w:val="ae"/>
    <w:link w:val="af2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af">
    <w:name w:val="Основная часть :: Текст"/>
    <w:link w:val="af4"/>
    <w:qFormat/>
    <w:rsid w:val="00447A9D"/>
    <w:pPr>
      <w:spacing w:before="0" w:after="120"/>
    </w:pPr>
    <w:rPr>
      <w:sz w:val="28"/>
      <w:szCs w:val="28"/>
    </w:rPr>
  </w:style>
  <w:style w:type="character" w:customStyle="1" w:styleId="14">
    <w:name w:val="Основная часть :: Заголовок 1 Знак"/>
    <w:basedOn w:val="a6"/>
    <w:link w:val="13"/>
    <w:rsid w:val="00E52BB5"/>
    <w:rPr>
      <w:rFonts w:ascii="Arial" w:hAnsi="Arial" w:cs="Arial"/>
      <w:b/>
      <w:sz w:val="32"/>
      <w:szCs w:val="28"/>
    </w:rPr>
  </w:style>
  <w:style w:type="paragraph" w:customStyle="1" w:styleId="1">
    <w:name w:val="Основная часть :: Заголовок 1 с нумерацией"/>
    <w:basedOn w:val="13"/>
    <w:link w:val="15"/>
    <w:qFormat/>
    <w:rsid w:val="00E52BB5"/>
    <w:pPr>
      <w:numPr>
        <w:numId w:val="1"/>
      </w:numPr>
      <w:jc w:val="left"/>
    </w:pPr>
  </w:style>
  <w:style w:type="character" w:customStyle="1" w:styleId="af4">
    <w:name w:val="Основная часть :: Текст Знак"/>
    <w:basedOn w:val="a2"/>
    <w:link w:val="af"/>
    <w:rsid w:val="00447A9D"/>
    <w:rPr>
      <w:sz w:val="28"/>
      <w:szCs w:val="28"/>
    </w:rPr>
  </w:style>
  <w:style w:type="paragraph" w:customStyle="1" w:styleId="20">
    <w:name w:val="Основная часть :: Заголовок 2 с нумерацией"/>
    <w:next w:val="af"/>
    <w:link w:val="25"/>
    <w:qFormat/>
    <w:rsid w:val="0017478C"/>
    <w:pPr>
      <w:numPr>
        <w:ilvl w:val="1"/>
        <w:numId w:val="1"/>
      </w:numPr>
      <w:jc w:val="left"/>
    </w:pPr>
    <w:rPr>
      <w:rFonts w:ascii="Arial" w:hAnsi="Arial" w:cs="Arial"/>
      <w:sz w:val="32"/>
      <w:szCs w:val="28"/>
    </w:rPr>
  </w:style>
  <w:style w:type="character" w:customStyle="1" w:styleId="15">
    <w:name w:val="Основная часть :: Заголовок 1 с нумерацией Знак"/>
    <w:basedOn w:val="14"/>
    <w:link w:val="1"/>
    <w:rsid w:val="00E52BB5"/>
    <w:rPr>
      <w:rFonts w:ascii="Arial" w:hAnsi="Arial" w:cs="Arial"/>
      <w:b/>
      <w:sz w:val="32"/>
      <w:szCs w:val="28"/>
    </w:rPr>
  </w:style>
  <w:style w:type="character" w:customStyle="1" w:styleId="23">
    <w:name w:val="Заголовок 2 Знак"/>
    <w:basedOn w:val="a2"/>
    <w:link w:val="22"/>
    <w:rsid w:val="00B77F3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25">
    <w:name w:val="Основная часть :: Заголовок 2 с нумерацией Знак"/>
    <w:basedOn w:val="15"/>
    <w:link w:val="20"/>
    <w:rsid w:val="0017478C"/>
    <w:rPr>
      <w:rFonts w:ascii="Arial" w:hAnsi="Arial" w:cs="Arial"/>
      <w:b w:val="0"/>
      <w:sz w:val="32"/>
      <w:szCs w:val="28"/>
    </w:rPr>
  </w:style>
  <w:style w:type="character" w:customStyle="1" w:styleId="30">
    <w:name w:val="Заголовок 3 Знак"/>
    <w:basedOn w:val="a2"/>
    <w:link w:val="3"/>
    <w:rsid w:val="007D4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5">
    <w:name w:val="Document Map"/>
    <w:basedOn w:val="a1"/>
    <w:link w:val="af6"/>
    <w:unhideWhenUsed/>
    <w:rsid w:val="004D5E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2"/>
    <w:link w:val="af5"/>
    <w:rsid w:val="004D5E8F"/>
    <w:rPr>
      <w:rFonts w:ascii="Tahoma" w:hAnsi="Tahoma" w:cs="Tahoma"/>
      <w:sz w:val="16"/>
      <w:szCs w:val="16"/>
    </w:rPr>
  </w:style>
  <w:style w:type="paragraph" w:styleId="af7">
    <w:name w:val="List Paragraph"/>
    <w:basedOn w:val="a1"/>
    <w:qFormat/>
    <w:rsid w:val="004D5E8F"/>
    <w:pPr>
      <w:ind w:left="720"/>
      <w:contextualSpacing/>
    </w:pPr>
  </w:style>
  <w:style w:type="paragraph" w:customStyle="1" w:styleId="af8">
    <w:name w:val="Название таблицы"/>
    <w:basedOn w:val="a1"/>
    <w:next w:val="a1"/>
    <w:rsid w:val="00B32578"/>
    <w:pPr>
      <w:keepNext/>
      <w:keepLines/>
      <w:spacing w:before="0" w:after="0" w:line="240" w:lineRule="auto"/>
      <w:ind w:firstLine="0"/>
      <w:jc w:val="center"/>
    </w:pPr>
    <w:rPr>
      <w:rFonts w:eastAsia="Times New Roman"/>
      <w:b/>
      <w:lang w:eastAsia="ru-RU"/>
    </w:rPr>
  </w:style>
  <w:style w:type="paragraph" w:styleId="af9">
    <w:name w:val="Body Text Indent"/>
    <w:basedOn w:val="afa"/>
    <w:link w:val="afb"/>
    <w:rsid w:val="00B32578"/>
    <w:pPr>
      <w:spacing w:before="0" w:after="0" w:line="240" w:lineRule="auto"/>
      <w:ind w:left="425" w:firstLine="0"/>
      <w:jc w:val="left"/>
    </w:pPr>
    <w:rPr>
      <w:rFonts w:eastAsia="Times New Roman"/>
      <w:lang w:eastAsia="ru-RU"/>
    </w:rPr>
  </w:style>
  <w:style w:type="character" w:customStyle="1" w:styleId="afb">
    <w:name w:val="Основной текст с отступом Знак"/>
    <w:basedOn w:val="a2"/>
    <w:link w:val="af9"/>
    <w:rsid w:val="00B32578"/>
    <w:rPr>
      <w:rFonts w:eastAsia="Times New Roman"/>
      <w:lang w:eastAsia="ru-RU"/>
    </w:rPr>
  </w:style>
  <w:style w:type="paragraph" w:customStyle="1" w:styleId="afc">
    <w:name w:val="текст"/>
    <w:basedOn w:val="a1"/>
    <w:rsid w:val="00B32578"/>
    <w:pPr>
      <w:spacing w:before="0" w:after="60"/>
      <w:ind w:firstLine="567"/>
    </w:pPr>
    <w:rPr>
      <w:rFonts w:eastAsia="Times New Roman"/>
      <w:sz w:val="28"/>
      <w:lang w:eastAsia="ru-RU"/>
    </w:rPr>
  </w:style>
  <w:style w:type="paragraph" w:styleId="afd">
    <w:name w:val="caption"/>
    <w:basedOn w:val="a1"/>
    <w:next w:val="a1"/>
    <w:qFormat/>
    <w:rsid w:val="00B32578"/>
    <w:pPr>
      <w:spacing w:before="120" w:after="120" w:line="240" w:lineRule="auto"/>
      <w:ind w:firstLine="851"/>
    </w:pPr>
    <w:rPr>
      <w:rFonts w:eastAsia="Times New Roman"/>
      <w:b/>
      <w:bCs/>
      <w:sz w:val="20"/>
      <w:szCs w:val="20"/>
      <w:lang w:eastAsia="ru-RU"/>
    </w:rPr>
  </w:style>
  <w:style w:type="paragraph" w:styleId="afa">
    <w:name w:val="Body Text"/>
    <w:basedOn w:val="a1"/>
    <w:link w:val="afe"/>
    <w:unhideWhenUsed/>
    <w:rsid w:val="00B32578"/>
    <w:pPr>
      <w:spacing w:after="120"/>
    </w:pPr>
  </w:style>
  <w:style w:type="character" w:customStyle="1" w:styleId="afe">
    <w:name w:val="Основной текст Знак"/>
    <w:basedOn w:val="a2"/>
    <w:link w:val="afa"/>
    <w:rsid w:val="00B32578"/>
  </w:style>
  <w:style w:type="numbering" w:customStyle="1" w:styleId="16">
    <w:name w:val="Нет списка1"/>
    <w:next w:val="a4"/>
    <w:uiPriority w:val="99"/>
    <w:semiHidden/>
    <w:rsid w:val="00B32578"/>
  </w:style>
  <w:style w:type="paragraph" w:customStyle="1" w:styleId="aff">
    <w:name w:val="ТАБ"/>
    <w:basedOn w:val="a1"/>
    <w:rsid w:val="00D65D88"/>
    <w:pPr>
      <w:spacing w:before="0" w:after="60" w:line="240" w:lineRule="auto"/>
      <w:ind w:firstLine="0"/>
      <w:jc w:val="left"/>
    </w:pPr>
    <w:rPr>
      <w:rFonts w:eastAsia="Times New Roman"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761BCA"/>
    <w:rPr>
      <w:rFonts w:eastAsia="Times New Roman"/>
      <w:lang w:eastAsia="ru-RU"/>
    </w:rPr>
  </w:style>
  <w:style w:type="character" w:customStyle="1" w:styleId="51">
    <w:name w:val="Заголовок 5 Знак"/>
    <w:basedOn w:val="a2"/>
    <w:link w:val="50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61BCA"/>
    <w:rPr>
      <w:rFonts w:ascii="GOST type B" w:eastAsia="Times New Roman" w:hAnsi="GOST type B"/>
      <w:i/>
      <w:sz w:val="36"/>
      <w:szCs w:val="28"/>
      <w:lang w:eastAsia="ru-RU"/>
    </w:rPr>
  </w:style>
  <w:style w:type="character" w:customStyle="1" w:styleId="70">
    <w:name w:val="Заголовок 7 Знак"/>
    <w:basedOn w:val="a2"/>
    <w:link w:val="7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paragraph" w:customStyle="1" w:styleId="aff0">
    <w:name w:val="Чертежный"/>
    <w:rsid w:val="00761BCA"/>
    <w:pPr>
      <w:spacing w:before="0" w:after="0" w:line="240" w:lineRule="auto"/>
      <w:ind w:firstLine="0"/>
    </w:pPr>
    <w:rPr>
      <w:rFonts w:ascii="ISOCPEUR" w:eastAsia="Times New Roman" w:hAnsi="ISOCPEUR"/>
      <w:i/>
      <w:sz w:val="28"/>
      <w:szCs w:val="20"/>
      <w:lang w:val="uk-UA" w:eastAsia="ru-RU"/>
    </w:rPr>
  </w:style>
  <w:style w:type="table" w:styleId="aff1">
    <w:name w:val="Table Grid"/>
    <w:basedOn w:val="a3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header"/>
    <w:basedOn w:val="a1"/>
    <w:link w:val="aff3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3">
    <w:name w:val="Верхний колонтитул Знак"/>
    <w:basedOn w:val="a2"/>
    <w:link w:val="aff2"/>
    <w:rsid w:val="00761BCA"/>
    <w:rPr>
      <w:rFonts w:eastAsia="Times New Roman"/>
      <w:sz w:val="28"/>
      <w:lang w:eastAsia="ru-RU"/>
    </w:rPr>
  </w:style>
  <w:style w:type="paragraph" w:styleId="aff4">
    <w:name w:val="footer"/>
    <w:basedOn w:val="a1"/>
    <w:link w:val="aff5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5">
    <w:name w:val="Нижний колонтитул Знак"/>
    <w:basedOn w:val="a2"/>
    <w:link w:val="aff4"/>
    <w:rsid w:val="00761BCA"/>
    <w:rPr>
      <w:rFonts w:eastAsia="Times New Roman"/>
      <w:sz w:val="28"/>
      <w:lang w:eastAsia="ru-RU"/>
    </w:rPr>
  </w:style>
  <w:style w:type="paragraph" w:customStyle="1" w:styleId="aff6">
    <w:name w:val="Базовый для заголовков"/>
    <w:basedOn w:val="a1"/>
    <w:next w:val="afa"/>
    <w:link w:val="aff7"/>
    <w:rsid w:val="00761BCA"/>
    <w:pPr>
      <w:keepNext/>
      <w:keepLines/>
      <w:spacing w:after="360"/>
      <w:ind w:firstLine="0"/>
      <w:jc w:val="center"/>
    </w:pPr>
    <w:rPr>
      <w:rFonts w:ascii="Arial" w:eastAsia="Times New Roman" w:hAnsi="Arial"/>
      <w:b/>
      <w:kern w:val="28"/>
      <w:sz w:val="28"/>
      <w:szCs w:val="28"/>
      <w:lang w:eastAsia="ru-RU"/>
    </w:rPr>
  </w:style>
  <w:style w:type="character" w:customStyle="1" w:styleId="aff7">
    <w:name w:val="Базовый для заголовков Знак"/>
    <w:link w:val="aff6"/>
    <w:rsid w:val="00761BCA"/>
    <w:rPr>
      <w:rFonts w:ascii="Arial" w:eastAsia="Times New Roman" w:hAnsi="Arial"/>
      <w:b/>
      <w:kern w:val="28"/>
      <w:sz w:val="28"/>
      <w:szCs w:val="28"/>
      <w:lang w:eastAsia="ru-RU"/>
    </w:rPr>
  </w:style>
  <w:style w:type="character" w:styleId="aff8">
    <w:name w:val="page number"/>
    <w:rsid w:val="00761BCA"/>
    <w:rPr>
      <w:b/>
      <w:noProof w:val="0"/>
      <w:sz w:val="28"/>
      <w:lang w:val="ru-RU"/>
    </w:rPr>
  </w:style>
  <w:style w:type="character" w:styleId="aff9">
    <w:name w:val="Hyperlink"/>
    <w:uiPriority w:val="99"/>
    <w:rsid w:val="00761BCA"/>
    <w:rPr>
      <w:color w:val="0000FF"/>
      <w:u w:val="single"/>
    </w:rPr>
  </w:style>
  <w:style w:type="paragraph" w:customStyle="1" w:styleId="txt">
    <w:name w:val="txt"/>
    <w:basedOn w:val="a1"/>
    <w:rsid w:val="00761BCA"/>
    <w:pPr>
      <w:spacing w:before="0" w:after="60" w:line="440" w:lineRule="exact"/>
      <w:ind w:firstLine="567"/>
    </w:pPr>
    <w:rPr>
      <w:rFonts w:eastAsia="Times New Roman"/>
      <w:color w:val="000000"/>
      <w:sz w:val="28"/>
      <w:szCs w:val="20"/>
      <w:lang w:eastAsia="ru-RU"/>
    </w:rPr>
  </w:style>
  <w:style w:type="paragraph" w:customStyle="1" w:styleId="affa">
    <w:name w:val="Базовый для сносок"/>
    <w:basedOn w:val="a1"/>
    <w:rsid w:val="00761BCA"/>
    <w:pPr>
      <w:keepLines/>
      <w:tabs>
        <w:tab w:val="left" w:pos="187"/>
      </w:tabs>
      <w:spacing w:before="0" w:after="0" w:line="240" w:lineRule="auto"/>
      <w:ind w:left="187" w:hanging="187"/>
      <w:jc w:val="left"/>
    </w:pPr>
    <w:rPr>
      <w:rFonts w:eastAsia="Times New Roman"/>
      <w:sz w:val="20"/>
      <w:lang w:eastAsia="ru-RU"/>
    </w:rPr>
  </w:style>
  <w:style w:type="paragraph" w:customStyle="1" w:styleId="affb">
    <w:name w:val="Базовый для колонтитулов"/>
    <w:basedOn w:val="a1"/>
    <w:rsid w:val="00761BCA"/>
    <w:pPr>
      <w:keepLines/>
      <w:tabs>
        <w:tab w:val="center" w:pos="4320"/>
        <w:tab w:val="right" w:pos="8640"/>
      </w:tabs>
      <w:spacing w:before="0" w:after="0" w:line="240" w:lineRule="auto"/>
      <w:ind w:firstLine="0"/>
      <w:jc w:val="left"/>
    </w:pPr>
    <w:rPr>
      <w:rFonts w:eastAsia="Times New Roman"/>
      <w:b/>
      <w:i/>
      <w:lang w:eastAsia="ru-RU"/>
    </w:rPr>
  </w:style>
  <w:style w:type="paragraph" w:customStyle="1" w:styleId="affc">
    <w:name w:val="Рисунок"/>
    <w:basedOn w:val="afa"/>
    <w:next w:val="a1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customStyle="1" w:styleId="affd">
    <w:name w:val="Алгоритм"/>
    <w:basedOn w:val="a1"/>
    <w:next w:val="a1"/>
    <w:rsid w:val="00761BCA"/>
    <w:pPr>
      <w:keepNext/>
      <w:keepLines/>
      <w:tabs>
        <w:tab w:val="center" w:pos="5670"/>
      </w:tabs>
      <w:spacing w:before="120" w:after="0" w:line="240" w:lineRule="auto"/>
      <w:ind w:left="567" w:right="567" w:firstLine="0"/>
      <w:jc w:val="left"/>
    </w:pPr>
    <w:rPr>
      <w:rFonts w:eastAsia="Times New Roman"/>
      <w:b/>
      <w:lang w:eastAsia="ru-RU"/>
    </w:rPr>
  </w:style>
  <w:style w:type="paragraph" w:customStyle="1" w:styleId="affe">
    <w:name w:val="Текст таблицы"/>
    <w:basedOn w:val="a1"/>
    <w:rsid w:val="00761BCA"/>
    <w:pPr>
      <w:spacing w:before="0" w:after="0" w:line="240" w:lineRule="auto"/>
      <w:ind w:firstLine="284"/>
      <w:jc w:val="left"/>
    </w:pPr>
    <w:rPr>
      <w:rFonts w:eastAsia="Times New Roman"/>
      <w:sz w:val="20"/>
      <w:lang w:eastAsia="ru-RU"/>
    </w:rPr>
  </w:style>
  <w:style w:type="paragraph" w:customStyle="1" w:styleId="afff">
    <w:name w:val="Базовый для оглавления"/>
    <w:basedOn w:val="a1"/>
    <w:rsid w:val="00761BCA"/>
    <w:pPr>
      <w:tabs>
        <w:tab w:val="right" w:leader="dot" w:pos="9639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6">
    <w:name w:val="Body Text Indent 2"/>
    <w:basedOn w:val="a1"/>
    <w:link w:val="27"/>
    <w:rsid w:val="00761BCA"/>
    <w:pPr>
      <w:spacing w:before="0" w:after="0" w:line="240" w:lineRule="auto"/>
      <w:ind w:left="1077" w:firstLine="0"/>
      <w:jc w:val="left"/>
    </w:pPr>
    <w:rPr>
      <w:rFonts w:eastAsia="Times New Roman"/>
      <w:lang w:eastAsia="ru-RU"/>
    </w:rPr>
  </w:style>
  <w:style w:type="character" w:customStyle="1" w:styleId="27">
    <w:name w:val="Основной текст с отступом 2 Знак"/>
    <w:basedOn w:val="a2"/>
    <w:link w:val="26"/>
    <w:rsid w:val="00761BCA"/>
    <w:rPr>
      <w:rFonts w:eastAsia="Times New Roman"/>
      <w:lang w:eastAsia="ru-RU"/>
    </w:rPr>
  </w:style>
  <w:style w:type="character" w:styleId="afff0">
    <w:name w:val="annotation reference"/>
    <w:rsid w:val="00761BCA"/>
    <w:rPr>
      <w:sz w:val="16"/>
    </w:rPr>
  </w:style>
  <w:style w:type="character" w:styleId="afff1">
    <w:name w:val="footnote reference"/>
    <w:rsid w:val="00761BCA"/>
    <w:rPr>
      <w:vertAlign w:val="superscript"/>
    </w:rPr>
  </w:style>
  <w:style w:type="paragraph" w:customStyle="1" w:styleId="afff2">
    <w:name w:val="Исходник"/>
    <w:basedOn w:val="afa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0">
    <w:name w:val="List Bullet"/>
    <w:basedOn w:val="a1"/>
    <w:rsid w:val="00761BCA"/>
    <w:pPr>
      <w:numPr>
        <w:numId w:val="4"/>
      </w:numPr>
      <w:tabs>
        <w:tab w:val="clear" w:pos="1040"/>
        <w:tab w:val="num" w:pos="1398"/>
      </w:tabs>
      <w:spacing w:before="0" w:after="0" w:line="240" w:lineRule="auto"/>
      <w:ind w:left="1398"/>
      <w:jc w:val="left"/>
    </w:pPr>
    <w:rPr>
      <w:rFonts w:eastAsia="Times New Roman"/>
      <w:lang w:eastAsia="ru-RU"/>
    </w:rPr>
  </w:style>
  <w:style w:type="paragraph" w:styleId="2">
    <w:name w:val="List Bullet 2"/>
    <w:basedOn w:val="a1"/>
    <w:rsid w:val="00761BCA"/>
    <w:pPr>
      <w:numPr>
        <w:numId w:val="5"/>
      </w:numPr>
      <w:tabs>
        <w:tab w:val="clear" w:pos="1398"/>
        <w:tab w:val="num" w:pos="360"/>
      </w:tabs>
      <w:spacing w:before="0" w:after="0" w:line="240" w:lineRule="auto"/>
      <w:ind w:left="360"/>
      <w:jc w:val="left"/>
    </w:pPr>
    <w:rPr>
      <w:rFonts w:eastAsia="Times New Roman"/>
      <w:lang w:eastAsia="ru-RU"/>
    </w:rPr>
  </w:style>
  <w:style w:type="paragraph" w:styleId="afff3">
    <w:name w:val="Title"/>
    <w:basedOn w:val="a1"/>
    <w:next w:val="a1"/>
    <w:link w:val="afff4"/>
    <w:qFormat/>
    <w:rsid w:val="00761BCA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4">
    <w:name w:val="Заголовок Знак"/>
    <w:basedOn w:val="a2"/>
    <w:link w:val="afff3"/>
    <w:uiPriority w:val="10"/>
    <w:rsid w:val="00761BCA"/>
    <w:rPr>
      <w:rFonts w:eastAsia="Times New Roman"/>
      <w:b/>
      <w:sz w:val="28"/>
      <w:lang w:eastAsia="ru-RU"/>
    </w:rPr>
  </w:style>
  <w:style w:type="paragraph" w:customStyle="1" w:styleId="afff5">
    <w:name w:val="Номер таблицы"/>
    <w:basedOn w:val="afa"/>
    <w:next w:val="affe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fff6">
    <w:name w:val="Normal Indent"/>
    <w:basedOn w:val="a1"/>
    <w:rsid w:val="00761BCA"/>
    <w:pPr>
      <w:spacing w:before="0" w:after="0" w:line="240" w:lineRule="auto"/>
      <w:ind w:left="851" w:firstLine="0"/>
      <w:jc w:val="left"/>
    </w:pPr>
    <w:rPr>
      <w:rFonts w:eastAsia="Times New Roman"/>
      <w:lang w:eastAsia="ru-RU"/>
    </w:rPr>
  </w:style>
  <w:style w:type="paragraph" w:styleId="41">
    <w:name w:val="toc 4"/>
    <w:basedOn w:val="a1"/>
    <w:next w:val="a1"/>
    <w:rsid w:val="00761BCA"/>
    <w:pPr>
      <w:spacing w:before="0" w:after="0" w:line="240" w:lineRule="auto"/>
      <w:ind w:left="2098" w:right="737" w:hanging="737"/>
      <w:jc w:val="left"/>
    </w:pPr>
    <w:rPr>
      <w:rFonts w:eastAsia="Times New Roman"/>
      <w:lang w:eastAsia="ru-RU"/>
    </w:rPr>
  </w:style>
  <w:style w:type="paragraph" w:customStyle="1" w:styleId="afff7">
    <w:name w:val="Примечание"/>
    <w:basedOn w:val="a1"/>
    <w:next w:val="a1"/>
    <w:rsid w:val="00761BCA"/>
    <w:pPr>
      <w:spacing w:before="0" w:after="60" w:line="240" w:lineRule="auto"/>
      <w:ind w:firstLine="0"/>
      <w:jc w:val="left"/>
    </w:pPr>
    <w:rPr>
      <w:rFonts w:eastAsia="Times New Roman"/>
      <w:b/>
      <w:i/>
      <w:spacing w:val="14"/>
      <w:lang w:eastAsia="ru-RU"/>
    </w:rPr>
  </w:style>
  <w:style w:type="paragraph" w:styleId="afff8">
    <w:name w:val="List Continue"/>
    <w:basedOn w:val="afa"/>
    <w:next w:val="afff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8">
    <w:name w:val="List Continue 2"/>
    <w:basedOn w:val="afa"/>
    <w:next w:val="2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7">
    <w:name w:val="Выделение 1"/>
    <w:rsid w:val="00761BCA"/>
    <w:rPr>
      <w:b/>
    </w:rPr>
  </w:style>
  <w:style w:type="paragraph" w:customStyle="1" w:styleId="afffa">
    <w:name w:val="Титульный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b">
    <w:name w:val="endnote text"/>
    <w:basedOn w:val="a1"/>
    <w:link w:val="afffc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c">
    <w:name w:val="Текст концевой сноски Знак"/>
    <w:basedOn w:val="a2"/>
    <w:link w:val="afffb"/>
    <w:rsid w:val="00761BCA"/>
    <w:rPr>
      <w:rFonts w:eastAsia="Times New Roman"/>
      <w:sz w:val="20"/>
      <w:lang w:eastAsia="ru-RU"/>
    </w:rPr>
  </w:style>
  <w:style w:type="paragraph" w:styleId="afffd">
    <w:name w:val="macro"/>
    <w:basedOn w:val="afa"/>
    <w:link w:val="afffe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/>
      <w:b/>
      <w:lang w:eastAsia="ru-RU"/>
    </w:rPr>
  </w:style>
  <w:style w:type="character" w:customStyle="1" w:styleId="afffe">
    <w:name w:val="Текст макроса Знак"/>
    <w:basedOn w:val="a2"/>
    <w:link w:val="afffd"/>
    <w:rsid w:val="00761BCA"/>
    <w:rPr>
      <w:rFonts w:ascii="Courier New" w:eastAsia="Times New Roman" w:hAnsi="Courier New"/>
      <w:b/>
      <w:lang w:eastAsia="ru-RU"/>
    </w:rPr>
  </w:style>
  <w:style w:type="paragraph" w:styleId="affff">
    <w:name w:val="annotation text"/>
    <w:basedOn w:val="a1"/>
    <w:link w:val="affff0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0">
    <w:name w:val="Текст примечания Знак"/>
    <w:basedOn w:val="a2"/>
    <w:link w:val="affff"/>
    <w:rsid w:val="00761BCA"/>
    <w:rPr>
      <w:rFonts w:eastAsia="Times New Roman"/>
      <w:sz w:val="20"/>
      <w:lang w:eastAsia="ru-RU"/>
    </w:rPr>
  </w:style>
  <w:style w:type="paragraph" w:styleId="affff1">
    <w:name w:val="footnote text"/>
    <w:basedOn w:val="a1"/>
    <w:link w:val="affff2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2">
    <w:name w:val="Текст сноски Знак"/>
    <w:basedOn w:val="a2"/>
    <w:link w:val="affff1"/>
    <w:rsid w:val="00761BCA"/>
    <w:rPr>
      <w:rFonts w:eastAsia="Times New Roman"/>
      <w:sz w:val="20"/>
      <w:lang w:eastAsia="ru-RU"/>
    </w:rPr>
  </w:style>
  <w:style w:type="paragraph" w:customStyle="1" w:styleId="18">
    <w:name w:val="Титульный1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9">
    <w:name w:val="List"/>
    <w:basedOn w:val="a1"/>
    <w:rsid w:val="00761BCA"/>
    <w:pPr>
      <w:tabs>
        <w:tab w:val="left" w:pos="1038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9">
    <w:name w:val="List 2"/>
    <w:basedOn w:val="a1"/>
    <w:rsid w:val="00761BCA"/>
    <w:pPr>
      <w:tabs>
        <w:tab w:val="left" w:pos="1400"/>
      </w:tabs>
      <w:spacing w:before="0" w:after="0" w:line="240" w:lineRule="auto"/>
      <w:ind w:firstLine="1038"/>
      <w:jc w:val="left"/>
    </w:pPr>
    <w:rPr>
      <w:rFonts w:eastAsia="Times New Roman"/>
      <w:lang w:eastAsia="ru-RU"/>
    </w:rPr>
  </w:style>
  <w:style w:type="paragraph" w:customStyle="1" w:styleId="affff3">
    <w:name w:val="Приложение"/>
    <w:basedOn w:val="10"/>
    <w:next w:val="affff4"/>
    <w:rsid w:val="00761BCA"/>
    <w:pPr>
      <w:spacing w:before="240" w:after="240" w:line="240" w:lineRule="auto"/>
      <w:ind w:left="680" w:right="680" w:firstLine="0"/>
      <w:jc w:val="center"/>
      <w:outlineLvl w:val="8"/>
    </w:pPr>
    <w:rPr>
      <w:rFonts w:ascii="Times New Roman" w:eastAsia="Times New Roman" w:hAnsi="Times New Roman" w:cs="Times New Roman"/>
      <w:bCs w:val="0"/>
      <w:sz w:val="26"/>
      <w:szCs w:val="24"/>
      <w:lang w:eastAsia="ru-RU"/>
    </w:rPr>
  </w:style>
  <w:style w:type="paragraph" w:customStyle="1" w:styleId="2a">
    <w:name w:val="Приложение2"/>
    <w:basedOn w:val="22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2"/>
      <w:szCs w:val="24"/>
      <w:lang w:eastAsia="ru-RU"/>
    </w:rPr>
  </w:style>
  <w:style w:type="paragraph" w:customStyle="1" w:styleId="32">
    <w:name w:val="Приложение3"/>
    <w:basedOn w:val="3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color w:val="auto"/>
      <w:sz w:val="20"/>
      <w:lang w:eastAsia="ru-RU"/>
    </w:rPr>
  </w:style>
  <w:style w:type="paragraph" w:customStyle="1" w:styleId="affff5">
    <w:name w:val="Приложение А"/>
    <w:basedOn w:val="affff3"/>
    <w:next w:val="affff4"/>
    <w:rsid w:val="00761BCA"/>
  </w:style>
  <w:style w:type="paragraph" w:customStyle="1" w:styleId="19">
    <w:name w:val="Приложение1"/>
    <w:basedOn w:val="10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42">
    <w:name w:val="Приложение4"/>
    <w:basedOn w:val="4"/>
    <w:next w:val="affff4"/>
    <w:rsid w:val="00761BCA"/>
    <w:rPr>
      <w:sz w:val="20"/>
    </w:rPr>
  </w:style>
  <w:style w:type="paragraph" w:customStyle="1" w:styleId="2b">
    <w:name w:val="Обычный 2"/>
    <w:basedOn w:val="a1"/>
    <w:link w:val="2c"/>
    <w:qFormat/>
    <w:rsid w:val="00761BCA"/>
    <w:pPr>
      <w:spacing w:before="0" w:after="0" w:line="240" w:lineRule="auto"/>
      <w:ind w:firstLine="0"/>
      <w:jc w:val="left"/>
      <w:outlineLvl w:val="1"/>
    </w:pPr>
    <w:rPr>
      <w:rFonts w:eastAsia="Times New Roman"/>
      <w:lang w:eastAsia="ru-RU"/>
    </w:rPr>
  </w:style>
  <w:style w:type="paragraph" w:customStyle="1" w:styleId="33">
    <w:name w:val="Обычный 3"/>
    <w:basedOn w:val="a1"/>
    <w:rsid w:val="00761BCA"/>
    <w:pPr>
      <w:spacing w:before="0" w:after="0" w:line="240" w:lineRule="auto"/>
      <w:ind w:firstLine="0"/>
      <w:jc w:val="left"/>
      <w:outlineLvl w:val="2"/>
    </w:pPr>
    <w:rPr>
      <w:rFonts w:eastAsia="Times New Roman"/>
      <w:lang w:eastAsia="ru-RU"/>
    </w:rPr>
  </w:style>
  <w:style w:type="character" w:customStyle="1" w:styleId="2d">
    <w:name w:val="Выделение 2"/>
    <w:rsid w:val="00761BCA"/>
    <w:rPr>
      <w:b/>
      <w:i/>
    </w:rPr>
  </w:style>
  <w:style w:type="paragraph" w:customStyle="1" w:styleId="affff4">
    <w:name w:val="Обычный в приложениях стандарт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6">
    <w:name w:val="Пример"/>
    <w:basedOn w:val="a1"/>
    <w:next w:val="a1"/>
    <w:rsid w:val="00761BCA"/>
    <w:pPr>
      <w:spacing w:before="0" w:after="0" w:line="240" w:lineRule="auto"/>
      <w:ind w:firstLine="0"/>
      <w:jc w:val="left"/>
    </w:pPr>
    <w:rPr>
      <w:rFonts w:eastAsia="Times New Roman"/>
      <w:b/>
      <w:i/>
      <w:sz w:val="20"/>
      <w:lang w:eastAsia="ru-RU"/>
    </w:rPr>
  </w:style>
  <w:style w:type="paragraph" w:styleId="52">
    <w:name w:val="toc 5"/>
    <w:basedOn w:val="a1"/>
    <w:next w:val="a1"/>
    <w:rsid w:val="00761BCA"/>
    <w:pPr>
      <w:spacing w:before="0" w:after="0" w:line="240" w:lineRule="auto"/>
      <w:ind w:left="960" w:firstLine="0"/>
      <w:jc w:val="left"/>
    </w:pPr>
    <w:rPr>
      <w:rFonts w:eastAsia="Times New Roman"/>
      <w:lang w:eastAsia="ru-RU"/>
    </w:rPr>
  </w:style>
  <w:style w:type="paragraph" w:styleId="61">
    <w:name w:val="toc 6"/>
    <w:basedOn w:val="a1"/>
    <w:next w:val="a1"/>
    <w:rsid w:val="00761BCA"/>
    <w:pPr>
      <w:spacing w:before="0" w:after="0" w:line="240" w:lineRule="auto"/>
      <w:ind w:left="1200" w:firstLine="0"/>
      <w:jc w:val="left"/>
    </w:pPr>
    <w:rPr>
      <w:rFonts w:eastAsia="Times New Roman"/>
      <w:lang w:eastAsia="ru-RU"/>
    </w:rPr>
  </w:style>
  <w:style w:type="paragraph" w:styleId="71">
    <w:name w:val="toc 7"/>
    <w:basedOn w:val="a1"/>
    <w:next w:val="a1"/>
    <w:rsid w:val="00761BCA"/>
    <w:pPr>
      <w:spacing w:before="0" w:after="0" w:line="240" w:lineRule="auto"/>
      <w:ind w:left="1440" w:firstLine="0"/>
      <w:jc w:val="left"/>
    </w:pPr>
    <w:rPr>
      <w:rFonts w:eastAsia="Times New Roman"/>
      <w:lang w:eastAsia="ru-RU"/>
    </w:rPr>
  </w:style>
  <w:style w:type="paragraph" w:styleId="8">
    <w:name w:val="toc 8"/>
    <w:basedOn w:val="a1"/>
    <w:next w:val="a1"/>
    <w:rsid w:val="00761BCA"/>
    <w:pPr>
      <w:spacing w:before="0" w:after="0" w:line="240" w:lineRule="auto"/>
      <w:ind w:left="1680" w:firstLine="0"/>
      <w:jc w:val="left"/>
    </w:pPr>
    <w:rPr>
      <w:rFonts w:eastAsia="Times New Roman"/>
      <w:lang w:eastAsia="ru-RU"/>
    </w:rPr>
  </w:style>
  <w:style w:type="paragraph" w:styleId="9">
    <w:name w:val="toc 9"/>
    <w:basedOn w:val="a1"/>
    <w:next w:val="a1"/>
    <w:rsid w:val="00761BCA"/>
    <w:pPr>
      <w:tabs>
        <w:tab w:val="right" w:leader="dot" w:pos="10206"/>
      </w:tabs>
      <w:spacing w:before="120" w:after="0" w:line="240" w:lineRule="auto"/>
      <w:ind w:left="1474" w:right="737" w:hanging="1474"/>
      <w:jc w:val="left"/>
    </w:pPr>
    <w:rPr>
      <w:rFonts w:eastAsia="Times New Roman"/>
      <w:lang w:eastAsia="ru-RU"/>
    </w:rPr>
  </w:style>
  <w:style w:type="paragraph" w:styleId="1a">
    <w:name w:val="index 1"/>
    <w:basedOn w:val="a1"/>
    <w:next w:val="a1"/>
    <w:rsid w:val="00761BCA"/>
    <w:pPr>
      <w:spacing w:before="0" w:after="0" w:line="240" w:lineRule="auto"/>
      <w:ind w:left="240" w:hanging="240"/>
      <w:jc w:val="left"/>
    </w:pPr>
    <w:rPr>
      <w:rFonts w:eastAsia="Times New Roman"/>
      <w:lang w:eastAsia="ru-RU"/>
    </w:rPr>
  </w:style>
  <w:style w:type="paragraph" w:styleId="2e">
    <w:name w:val="index 2"/>
    <w:basedOn w:val="a1"/>
    <w:next w:val="a1"/>
    <w:rsid w:val="00761BCA"/>
    <w:pPr>
      <w:spacing w:before="0" w:after="0" w:line="240" w:lineRule="auto"/>
      <w:ind w:left="480" w:hanging="240"/>
      <w:jc w:val="left"/>
    </w:pPr>
    <w:rPr>
      <w:rFonts w:eastAsia="Times New Roman"/>
      <w:lang w:eastAsia="ru-RU"/>
    </w:rPr>
  </w:style>
  <w:style w:type="paragraph" w:styleId="34">
    <w:name w:val="index 3"/>
    <w:basedOn w:val="a1"/>
    <w:next w:val="a1"/>
    <w:rsid w:val="00761BCA"/>
    <w:pPr>
      <w:spacing w:before="0" w:after="0" w:line="240" w:lineRule="auto"/>
      <w:ind w:left="720" w:hanging="240"/>
      <w:jc w:val="left"/>
    </w:pPr>
    <w:rPr>
      <w:rFonts w:eastAsia="Times New Roman"/>
      <w:lang w:eastAsia="ru-RU"/>
    </w:rPr>
  </w:style>
  <w:style w:type="paragraph" w:styleId="43">
    <w:name w:val="index 4"/>
    <w:basedOn w:val="a1"/>
    <w:next w:val="a1"/>
    <w:rsid w:val="00761BCA"/>
    <w:pPr>
      <w:spacing w:before="0" w:after="0" w:line="240" w:lineRule="auto"/>
      <w:ind w:left="960" w:hanging="240"/>
      <w:jc w:val="left"/>
    </w:pPr>
    <w:rPr>
      <w:rFonts w:eastAsia="Times New Roman"/>
      <w:lang w:eastAsia="ru-RU"/>
    </w:rPr>
  </w:style>
  <w:style w:type="paragraph" w:styleId="53">
    <w:name w:val="index 5"/>
    <w:basedOn w:val="a1"/>
    <w:next w:val="a1"/>
    <w:rsid w:val="00761BCA"/>
    <w:pPr>
      <w:spacing w:before="0" w:after="0" w:line="240" w:lineRule="auto"/>
      <w:ind w:left="1200" w:hanging="240"/>
      <w:jc w:val="left"/>
    </w:pPr>
    <w:rPr>
      <w:rFonts w:eastAsia="Times New Roman"/>
      <w:lang w:eastAsia="ru-RU"/>
    </w:rPr>
  </w:style>
  <w:style w:type="paragraph" w:styleId="62">
    <w:name w:val="index 6"/>
    <w:basedOn w:val="a1"/>
    <w:next w:val="a1"/>
    <w:rsid w:val="00761BCA"/>
    <w:pPr>
      <w:spacing w:before="0" w:after="0" w:line="240" w:lineRule="auto"/>
      <w:ind w:left="1440" w:hanging="240"/>
      <w:jc w:val="left"/>
    </w:pPr>
    <w:rPr>
      <w:rFonts w:eastAsia="Times New Roman"/>
      <w:lang w:eastAsia="ru-RU"/>
    </w:rPr>
  </w:style>
  <w:style w:type="paragraph" w:styleId="72">
    <w:name w:val="index 7"/>
    <w:basedOn w:val="a1"/>
    <w:next w:val="a1"/>
    <w:rsid w:val="00761BCA"/>
    <w:pPr>
      <w:spacing w:before="0" w:after="0" w:line="240" w:lineRule="auto"/>
      <w:ind w:left="1680" w:hanging="240"/>
      <w:jc w:val="left"/>
    </w:pPr>
    <w:rPr>
      <w:rFonts w:eastAsia="Times New Roman"/>
      <w:lang w:eastAsia="ru-RU"/>
    </w:rPr>
  </w:style>
  <w:style w:type="paragraph" w:styleId="80">
    <w:name w:val="index 8"/>
    <w:basedOn w:val="a1"/>
    <w:next w:val="a1"/>
    <w:rsid w:val="00761BCA"/>
    <w:pPr>
      <w:spacing w:before="0" w:after="0" w:line="240" w:lineRule="auto"/>
      <w:ind w:left="1920" w:hanging="240"/>
      <w:jc w:val="left"/>
    </w:pPr>
    <w:rPr>
      <w:rFonts w:eastAsia="Times New Roman"/>
      <w:lang w:eastAsia="ru-RU"/>
    </w:rPr>
  </w:style>
  <w:style w:type="paragraph" w:styleId="90">
    <w:name w:val="index 9"/>
    <w:basedOn w:val="a1"/>
    <w:next w:val="a1"/>
    <w:rsid w:val="00761BCA"/>
    <w:pPr>
      <w:spacing w:before="0" w:after="0" w:line="240" w:lineRule="auto"/>
      <w:ind w:left="2160" w:hanging="240"/>
      <w:jc w:val="left"/>
    </w:pPr>
    <w:rPr>
      <w:rFonts w:eastAsia="Times New Roman"/>
      <w:lang w:eastAsia="ru-RU"/>
    </w:rPr>
  </w:style>
  <w:style w:type="paragraph" w:styleId="affff7">
    <w:name w:val="E-mail Signature"/>
    <w:basedOn w:val="a1"/>
    <w:link w:val="affff8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ffff8">
    <w:name w:val="Электронная подпись Знак"/>
    <w:basedOn w:val="a2"/>
    <w:link w:val="affff7"/>
    <w:rsid w:val="00761BCA"/>
    <w:rPr>
      <w:rFonts w:eastAsia="Times New Roman"/>
      <w:lang w:eastAsia="ru-RU"/>
    </w:rPr>
  </w:style>
  <w:style w:type="paragraph" w:customStyle="1" w:styleId="affff9">
    <w:name w:val="Продолжение таблицы"/>
    <w:basedOn w:val="afff5"/>
    <w:rsid w:val="00761BCA"/>
    <w:pPr>
      <w:keepNext/>
      <w:keepLines/>
      <w:spacing w:after="60" w:line="240" w:lineRule="auto"/>
      <w:jc w:val="left"/>
    </w:pPr>
    <w:rPr>
      <w:i/>
      <w:sz w:val="24"/>
      <w:szCs w:val="24"/>
    </w:rPr>
  </w:style>
  <w:style w:type="character" w:styleId="affffa">
    <w:name w:val="FollowedHyperlink"/>
    <w:uiPriority w:val="99"/>
    <w:rsid w:val="00761BCA"/>
    <w:rPr>
      <w:color w:val="800080"/>
      <w:u w:val="none"/>
    </w:rPr>
  </w:style>
  <w:style w:type="paragraph" w:customStyle="1" w:styleId="affffb">
    <w:name w:val="Текст таблицы слев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c">
    <w:name w:val="Текст таблицы справа"/>
    <w:basedOn w:val="a1"/>
    <w:rsid w:val="00761BCA"/>
    <w:pPr>
      <w:spacing w:before="0" w:after="0" w:line="240" w:lineRule="auto"/>
      <w:ind w:firstLine="0"/>
      <w:jc w:val="right"/>
    </w:pPr>
    <w:rPr>
      <w:rFonts w:eastAsia="Times New Roman"/>
      <w:sz w:val="20"/>
      <w:lang w:eastAsia="ru-RU"/>
    </w:rPr>
  </w:style>
  <w:style w:type="paragraph" w:customStyle="1" w:styleId="affffd">
    <w:name w:val="Тест таблицы по центру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affffe">
    <w:name w:val="Формула"/>
    <w:basedOn w:val="affc"/>
    <w:next w:val="a1"/>
    <w:rsid w:val="00761BCA"/>
    <w:pPr>
      <w:keepLines/>
      <w:tabs>
        <w:tab w:val="center" w:pos="5103"/>
        <w:tab w:val="left" w:pos="9639"/>
      </w:tabs>
      <w:spacing w:before="120" w:after="240" w:line="240" w:lineRule="auto"/>
      <w:jc w:val="center"/>
    </w:pPr>
    <w:rPr>
      <w:sz w:val="24"/>
      <w:szCs w:val="24"/>
    </w:rPr>
  </w:style>
  <w:style w:type="paragraph" w:styleId="afffff">
    <w:name w:val="Message Header"/>
    <w:basedOn w:val="a1"/>
    <w:link w:val="afffff0"/>
    <w:rsid w:val="00761BCA"/>
    <w:pPr>
      <w:keepNext/>
      <w:spacing w:before="0" w:after="0" w:line="240" w:lineRule="auto"/>
      <w:ind w:firstLine="0"/>
      <w:jc w:val="center"/>
    </w:pPr>
    <w:rPr>
      <w:rFonts w:eastAsia="Times New Roman" w:cs="Arial"/>
      <w:b/>
      <w:sz w:val="20"/>
      <w:lang w:eastAsia="ru-RU"/>
    </w:rPr>
  </w:style>
  <w:style w:type="character" w:customStyle="1" w:styleId="afffff0">
    <w:name w:val="Шапка Знак"/>
    <w:basedOn w:val="a2"/>
    <w:link w:val="afffff"/>
    <w:rsid w:val="00761BCA"/>
    <w:rPr>
      <w:rFonts w:eastAsia="Times New Roman" w:cs="Arial"/>
      <w:b/>
      <w:sz w:val="20"/>
      <w:lang w:eastAsia="ru-RU"/>
    </w:rPr>
  </w:style>
  <w:style w:type="character" w:styleId="afffff1">
    <w:name w:val="Emphasis"/>
    <w:qFormat/>
    <w:rsid w:val="00761BCA"/>
    <w:rPr>
      <w:i/>
      <w:iCs/>
    </w:rPr>
  </w:style>
  <w:style w:type="character" w:customStyle="1" w:styleId="afffff2">
    <w:name w:val="Разреженный"/>
    <w:rsid w:val="00761BCA"/>
    <w:rPr>
      <w:spacing w:val="20"/>
    </w:rPr>
  </w:style>
  <w:style w:type="character" w:customStyle="1" w:styleId="afffff3">
    <w:name w:val="Формула в тексте"/>
    <w:rsid w:val="00761BCA"/>
    <w:rPr>
      <w:rFonts w:ascii="Times New Roman" w:hAnsi="Times New Roman"/>
      <w:i/>
    </w:rPr>
  </w:style>
  <w:style w:type="paragraph" w:customStyle="1" w:styleId="21">
    <w:name w:val="Список: Маркированный 2"/>
    <w:basedOn w:val="a1"/>
    <w:rsid w:val="00761BCA"/>
    <w:pPr>
      <w:numPr>
        <w:numId w:val="6"/>
      </w:numPr>
      <w:spacing w:before="0" w:after="60" w:line="240" w:lineRule="auto"/>
    </w:pPr>
    <w:rPr>
      <w:rFonts w:eastAsia="Times New Roman"/>
      <w:sz w:val="28"/>
      <w:szCs w:val="28"/>
      <w:lang w:eastAsia="ru-RU"/>
    </w:rPr>
  </w:style>
  <w:style w:type="paragraph" w:customStyle="1" w:styleId="afffff4">
    <w:name w:val="ОсновнойГост"/>
    <w:basedOn w:val="2f"/>
    <w:link w:val="afffff5"/>
    <w:rsid w:val="00761BCA"/>
    <w:pPr>
      <w:spacing w:after="0" w:line="360" w:lineRule="auto"/>
      <w:ind w:firstLine="539"/>
      <w:jc w:val="both"/>
    </w:pPr>
    <w:rPr>
      <w:color w:val="000000"/>
      <w:sz w:val="28"/>
    </w:rPr>
  </w:style>
  <w:style w:type="character" w:customStyle="1" w:styleId="afffff5">
    <w:name w:val="ОсновнойГост Знак"/>
    <w:link w:val="afffff4"/>
    <w:rsid w:val="00761BCA"/>
    <w:rPr>
      <w:rFonts w:eastAsia="Times New Roman"/>
      <w:color w:val="000000"/>
      <w:sz w:val="28"/>
      <w:lang w:eastAsia="ru-RU"/>
    </w:rPr>
  </w:style>
  <w:style w:type="paragraph" w:styleId="2f">
    <w:name w:val="Body Text 2"/>
    <w:basedOn w:val="a1"/>
    <w:link w:val="2f0"/>
    <w:rsid w:val="00761BCA"/>
    <w:pPr>
      <w:spacing w:before="0" w:after="120" w:line="480" w:lineRule="auto"/>
      <w:ind w:firstLine="0"/>
      <w:jc w:val="left"/>
    </w:pPr>
    <w:rPr>
      <w:rFonts w:eastAsia="Times New Roman"/>
      <w:lang w:eastAsia="ru-RU"/>
    </w:rPr>
  </w:style>
  <w:style w:type="character" w:customStyle="1" w:styleId="2f0">
    <w:name w:val="Основной текст 2 Знак"/>
    <w:basedOn w:val="a2"/>
    <w:link w:val="2f"/>
    <w:rsid w:val="00761BCA"/>
    <w:rPr>
      <w:rFonts w:eastAsia="Times New Roman"/>
      <w:lang w:eastAsia="ru-RU"/>
    </w:rPr>
  </w:style>
  <w:style w:type="paragraph" w:styleId="afffff6">
    <w:name w:val="No Spacing"/>
    <w:qFormat/>
    <w:rsid w:val="00761BCA"/>
    <w:pPr>
      <w:spacing w:before="0" w:after="0" w:line="24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54">
    <w:name w:val="Знак Знак5"/>
    <w:rsid w:val="00761B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44">
    <w:name w:val="4"/>
    <w:basedOn w:val="a1"/>
    <w:link w:val="45"/>
    <w:rsid w:val="00761BCA"/>
    <w:pPr>
      <w:spacing w:before="0" w:after="0" w:line="240" w:lineRule="auto"/>
      <w:ind w:firstLine="720"/>
    </w:pPr>
    <w:rPr>
      <w:rFonts w:eastAsia="Times New Roman"/>
      <w:sz w:val="28"/>
      <w:szCs w:val="28"/>
      <w:lang w:eastAsia="ru-RU"/>
    </w:rPr>
  </w:style>
  <w:style w:type="character" w:customStyle="1" w:styleId="45">
    <w:name w:val="4 Знак"/>
    <w:link w:val="44"/>
    <w:rsid w:val="00761BCA"/>
    <w:rPr>
      <w:rFonts w:eastAsia="Times New Roman"/>
      <w:sz w:val="28"/>
      <w:szCs w:val="28"/>
      <w:lang w:eastAsia="ru-RU"/>
    </w:rPr>
  </w:style>
  <w:style w:type="paragraph" w:styleId="35">
    <w:name w:val="Body Text Indent 3"/>
    <w:basedOn w:val="a1"/>
    <w:link w:val="36"/>
    <w:unhideWhenUsed/>
    <w:rsid w:val="00761BCA"/>
    <w:pPr>
      <w:spacing w:before="0"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761BCA"/>
    <w:rPr>
      <w:rFonts w:ascii="Calibri" w:eastAsia="Times New Roman" w:hAnsi="Calibri"/>
      <w:sz w:val="16"/>
      <w:szCs w:val="16"/>
      <w:lang w:eastAsia="ru-RU"/>
    </w:rPr>
  </w:style>
  <w:style w:type="paragraph" w:styleId="afffff7">
    <w:name w:val="Plain Text"/>
    <w:basedOn w:val="a1"/>
    <w:link w:val="afffff8"/>
    <w:uiPriority w:val="99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8">
    <w:name w:val="Текст Знак"/>
    <w:basedOn w:val="a2"/>
    <w:link w:val="afffff7"/>
    <w:uiPriority w:val="99"/>
    <w:rsid w:val="00761B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9">
    <w:name w:val="Текст основной надписи Знак"/>
    <w:link w:val="afffffa"/>
    <w:rsid w:val="00761BCA"/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a">
    <w:name w:val="Текст основной надписи"/>
    <w:link w:val="afffff9"/>
    <w:rsid w:val="00761BCA"/>
    <w:pPr>
      <w:spacing w:before="0" w:after="0" w:line="240" w:lineRule="exact"/>
      <w:ind w:left="-425" w:right="-284" w:firstLine="0"/>
      <w:jc w:val="center"/>
    </w:pPr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b">
    <w:name w:val="Текст в рамке"/>
    <w:basedOn w:val="afa"/>
    <w:rsid w:val="00761BCA"/>
    <w:pPr>
      <w:spacing w:before="0" w:after="0" w:line="240" w:lineRule="exact"/>
      <w:ind w:left="-85" w:right="284" w:firstLine="0"/>
      <w:jc w:val="center"/>
    </w:pPr>
    <w:rPr>
      <w:rFonts w:ascii="Courier New" w:eastAsia="Times New Roman" w:hAnsi="Courier New" w:cs="Courier New"/>
      <w:iCs/>
      <w:spacing w:val="-6"/>
      <w:sz w:val="16"/>
      <w:szCs w:val="28"/>
      <w:lang w:eastAsia="ru-RU"/>
    </w:rPr>
  </w:style>
  <w:style w:type="paragraph" w:styleId="afffffc">
    <w:name w:val="Block Text"/>
    <w:basedOn w:val="a1"/>
    <w:rsid w:val="00761BCA"/>
    <w:pPr>
      <w:spacing w:before="0" w:after="0" w:line="480" w:lineRule="exact"/>
      <w:ind w:left="284" w:right="284"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table" w:styleId="55">
    <w:name w:val="Table Grid 5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1">
    <w:name w:val="Table Web 1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3">
    <w:name w:val="Table Grid 7"/>
    <w:basedOn w:val="a3"/>
    <w:rsid w:val="00761BCA"/>
    <w:pPr>
      <w:spacing w:before="0" w:after="0" w:line="320" w:lineRule="exact"/>
      <w:ind w:left="284"/>
    </w:pPr>
    <w:rPr>
      <w:rFonts w:eastAsia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7">
    <w:name w:val="Table 3D effects 3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Elegant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Заголовок основной надписи"/>
    <w:link w:val="affffff"/>
    <w:rsid w:val="00761BCA"/>
    <w:pPr>
      <w:spacing w:before="100" w:beforeAutospacing="1" w:after="100" w:afterAutospacing="1" w:line="740" w:lineRule="atLeast"/>
      <w:ind w:firstLine="0"/>
      <w:jc w:val="center"/>
    </w:pPr>
    <w:rPr>
      <w:rFonts w:ascii="GOST type B" w:eastAsia="Times New Roman" w:hAnsi="GOST type B"/>
      <w:i/>
      <w:sz w:val="58"/>
      <w:szCs w:val="40"/>
      <w:lang w:eastAsia="ru-RU"/>
    </w:rPr>
  </w:style>
  <w:style w:type="character" w:customStyle="1" w:styleId="affffff">
    <w:name w:val="Заголовок основной надписи Знак"/>
    <w:link w:val="afffffe"/>
    <w:rsid w:val="00761BCA"/>
    <w:rPr>
      <w:rFonts w:ascii="GOST type B" w:eastAsia="Times New Roman" w:hAnsi="GOST type B"/>
      <w:i/>
      <w:sz w:val="58"/>
      <w:szCs w:val="40"/>
      <w:lang w:eastAsia="ru-RU"/>
    </w:rPr>
  </w:style>
  <w:style w:type="paragraph" w:customStyle="1" w:styleId="affffff0">
    <w:name w:val="Подпись основной надписи"/>
    <w:basedOn w:val="a1"/>
    <w:rsid w:val="00761BCA"/>
    <w:pPr>
      <w:spacing w:before="0" w:after="0" w:line="400" w:lineRule="exact"/>
      <w:ind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ffffff1">
    <w:name w:val="Для рамки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1b">
    <w:name w:val="1"/>
    <w:basedOn w:val="a1"/>
    <w:next w:val="affffff2"/>
    <w:link w:val="1c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paragraph" w:styleId="affffff2">
    <w:name w:val="Normal (Web)"/>
    <w:basedOn w:val="a1"/>
    <w:rsid w:val="00761BCA"/>
    <w:pPr>
      <w:spacing w:before="60" w:after="0" w:line="240" w:lineRule="auto"/>
      <w:ind w:firstLine="567"/>
    </w:pPr>
    <w:rPr>
      <w:rFonts w:eastAsia="Times New Roman"/>
      <w:lang w:eastAsia="ru-RU"/>
    </w:rPr>
  </w:style>
  <w:style w:type="character" w:customStyle="1" w:styleId="1c">
    <w:name w:val="1 Знак"/>
    <w:link w:val="1b"/>
    <w:rsid w:val="00761BCA"/>
    <w:rPr>
      <w:rFonts w:eastAsia="Times New Roman"/>
      <w:lang w:eastAsia="ru-RU"/>
    </w:rPr>
  </w:style>
  <w:style w:type="paragraph" w:customStyle="1" w:styleId="affffff3">
    <w:name w:val="Вставка"/>
    <w:basedOn w:val="a1"/>
    <w:rsid w:val="00761BCA"/>
    <w:pPr>
      <w:spacing w:before="60" w:after="0" w:line="240" w:lineRule="auto"/>
      <w:ind w:firstLine="0"/>
      <w:jc w:val="left"/>
    </w:pPr>
    <w:rPr>
      <w:rFonts w:ascii="Courier New" w:eastAsia="Times New Roman" w:hAnsi="Courier New"/>
      <w:sz w:val="20"/>
      <w:lang w:eastAsia="ru-RU"/>
    </w:rPr>
  </w:style>
  <w:style w:type="paragraph" w:styleId="5">
    <w:name w:val="List Number 5"/>
    <w:basedOn w:val="a1"/>
    <w:rsid w:val="00761BCA"/>
    <w:pPr>
      <w:numPr>
        <w:numId w:val="8"/>
      </w:numPr>
      <w:tabs>
        <w:tab w:val="clear" w:pos="360"/>
        <w:tab w:val="num" w:pos="1492"/>
      </w:tabs>
      <w:spacing w:before="0" w:after="0" w:line="480" w:lineRule="exact"/>
      <w:ind w:left="1492" w:right="284"/>
    </w:pPr>
    <w:rPr>
      <w:rFonts w:ascii="GOST type B" w:eastAsia="Times New Roman" w:hAnsi="GOST type B"/>
      <w:i/>
      <w:sz w:val="28"/>
      <w:szCs w:val="28"/>
      <w:lang w:eastAsia="ru-RU"/>
    </w:rPr>
  </w:style>
  <w:style w:type="paragraph" w:styleId="affffff4">
    <w:name w:val="List Number"/>
    <w:basedOn w:val="a1"/>
    <w:rsid w:val="00761BCA"/>
    <w:pPr>
      <w:tabs>
        <w:tab w:val="num" w:pos="720"/>
      </w:tabs>
      <w:spacing w:before="0" w:after="0" w:line="480" w:lineRule="exact"/>
      <w:ind w:left="720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">
    <w:name w:val="Текст документа"/>
    <w:basedOn w:val="a1"/>
    <w:rsid w:val="00761BCA"/>
    <w:pPr>
      <w:numPr>
        <w:numId w:val="7"/>
      </w:numPr>
      <w:tabs>
        <w:tab w:val="clear" w:pos="1492"/>
      </w:tabs>
      <w:spacing w:before="0" w:after="0" w:line="240" w:lineRule="auto"/>
      <w:ind w:left="0" w:firstLine="540"/>
      <w:jc w:val="left"/>
    </w:pPr>
    <w:rPr>
      <w:rFonts w:eastAsia="Times New Roman"/>
      <w:sz w:val="28"/>
      <w:lang w:eastAsia="ru-RU"/>
    </w:rPr>
  </w:style>
  <w:style w:type="paragraph" w:styleId="56">
    <w:name w:val="List Bullet 5"/>
    <w:basedOn w:val="a1"/>
    <w:autoRedefine/>
    <w:rsid w:val="00761BCA"/>
    <w:pPr>
      <w:tabs>
        <w:tab w:val="num" w:pos="1134"/>
      </w:tabs>
      <w:spacing w:before="0" w:after="0" w:line="480" w:lineRule="exact"/>
      <w:ind w:left="1429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character" w:customStyle="1" w:styleId="2c">
    <w:name w:val="Обычный 2 Знак"/>
    <w:link w:val="2b"/>
    <w:rsid w:val="00761BCA"/>
    <w:rPr>
      <w:rFonts w:eastAsia="Times New Roman"/>
      <w:lang w:eastAsia="ru-RU"/>
    </w:rPr>
  </w:style>
  <w:style w:type="paragraph" w:customStyle="1" w:styleId="affffff5">
    <w:name w:val="Рисунки"/>
    <w:basedOn w:val="1b"/>
    <w:link w:val="affffff6"/>
    <w:qFormat/>
    <w:rsid w:val="00761BCA"/>
    <w:pPr>
      <w:jc w:val="center"/>
    </w:pPr>
    <w:rPr>
      <w:rFonts w:ascii="Arial" w:hAnsi="Arial" w:cs="Arial"/>
      <w:sz w:val="22"/>
    </w:rPr>
  </w:style>
  <w:style w:type="character" w:customStyle="1" w:styleId="affffff6">
    <w:name w:val="Рисунки Знак"/>
    <w:link w:val="affffff5"/>
    <w:rsid w:val="00761BCA"/>
    <w:rPr>
      <w:rFonts w:ascii="Arial" w:eastAsia="Times New Roman" w:hAnsi="Arial" w:cs="Arial"/>
      <w:sz w:val="22"/>
      <w:lang w:eastAsia="ru-RU"/>
    </w:rPr>
  </w:style>
  <w:style w:type="paragraph" w:customStyle="1" w:styleId="font5">
    <w:name w:val="font5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ascii="Wingdings" w:eastAsia="Times New Roman" w:hAnsi="Wingdings"/>
      <w:color w:val="000000"/>
      <w:sz w:val="20"/>
      <w:szCs w:val="20"/>
      <w:lang w:eastAsia="ru-RU"/>
    </w:rPr>
  </w:style>
  <w:style w:type="paragraph" w:customStyle="1" w:styleId="xl63">
    <w:name w:val="xl63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lang w:eastAsia="ru-RU"/>
    </w:rPr>
  </w:style>
  <w:style w:type="paragraph" w:customStyle="1" w:styleId="xl64">
    <w:name w:val="xl64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20"/>
      <w:szCs w:val="20"/>
      <w:lang w:eastAsia="ru-RU"/>
    </w:rPr>
  </w:style>
  <w:style w:type="paragraph" w:customStyle="1" w:styleId="xl65">
    <w:name w:val="xl65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6">
    <w:name w:val="xl66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7">
    <w:name w:val="xl67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18"/>
      <w:szCs w:val="18"/>
      <w:lang w:eastAsia="ru-RU"/>
    </w:rPr>
  </w:style>
  <w:style w:type="paragraph" w:customStyle="1" w:styleId="xl68">
    <w:name w:val="xl68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69">
    <w:name w:val="xl69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affffff7">
    <w:name w:val="Таблица подпись"/>
    <w:basedOn w:val="txt"/>
    <w:qFormat/>
    <w:rsid w:val="00761BCA"/>
    <w:pPr>
      <w:spacing w:after="0" w:line="360" w:lineRule="auto"/>
      <w:ind w:firstLine="720"/>
      <w:jc w:val="center"/>
    </w:pPr>
    <w:rPr>
      <w:sz w:val="24"/>
    </w:rPr>
  </w:style>
  <w:style w:type="table" w:customStyle="1" w:styleId="1d">
    <w:name w:val="Сетка таблицы1"/>
    <w:basedOn w:val="a3"/>
    <w:next w:val="aff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62C9F"/>
    <w:pPr>
      <w:suppressAutoHyphens/>
      <w:autoSpaceDN w:val="0"/>
      <w:spacing w:before="0" w:after="0" w:line="240" w:lineRule="auto"/>
      <w:ind w:firstLine="0"/>
      <w:jc w:val="left"/>
      <w:textAlignment w:val="baseline"/>
    </w:pPr>
    <w:rPr>
      <w:rFonts w:eastAsia="Times New Roman"/>
      <w:kern w:val="3"/>
      <w:lang w:eastAsia="ru-RU"/>
    </w:rPr>
  </w:style>
  <w:style w:type="paragraph" w:customStyle="1" w:styleId="affffff8">
    <w:basedOn w:val="a1"/>
    <w:next w:val="a1"/>
    <w:qFormat/>
    <w:rsid w:val="00824DF2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fff9">
    <w:name w:val="Название Знак"/>
    <w:rsid w:val="00824DF2"/>
    <w:rPr>
      <w:b/>
      <w:sz w:val="28"/>
      <w:szCs w:val="24"/>
    </w:rPr>
  </w:style>
  <w:style w:type="character" w:customStyle="1" w:styleId="57">
    <w:name w:val="Знак Знак5"/>
    <w:rsid w:val="00824DF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sonormal0">
    <w:name w:val="msonormal"/>
    <w:basedOn w:val="a1"/>
    <w:rsid w:val="008450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1.vsd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8C8A9-5975-4759-A406-6E5645E0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40</Pages>
  <Words>12943</Words>
  <Characters>73779</Characters>
  <Application>Microsoft Office Word</Application>
  <DocSecurity>0</DocSecurity>
  <Lines>614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Nikita Gorbunov</cp:lastModifiedBy>
  <cp:revision>229</cp:revision>
  <dcterms:created xsi:type="dcterms:W3CDTF">2013-12-12T02:19:00Z</dcterms:created>
  <dcterms:modified xsi:type="dcterms:W3CDTF">2023-06-13T18:26:00Z</dcterms:modified>
</cp:coreProperties>
</file>